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3CFB" w14:textId="2D51AB13" w:rsidR="00FE7E57" w:rsidRPr="00515752" w:rsidRDefault="00D364A7" w:rsidP="00403D04">
      <w:pPr>
        <w:pStyle w:val="a5"/>
        <w:ind w:firstLine="220"/>
        <w:rPr>
          <w:rFonts w:ascii="ＭＳ 明朝" w:eastAsia="ＭＳ 明朝" w:hAnsi="ＭＳ 明朝"/>
          <w:szCs w:val="22"/>
        </w:rPr>
      </w:pPr>
      <w:commentRangeStart w:id="1"/>
      <w:r w:rsidRPr="00515752">
        <w:rPr>
          <w:rFonts w:ascii="ＭＳ 明朝" w:eastAsia="ＭＳ 明朝" w:hAnsi="ＭＳ 明朝" w:hint="eastAsia"/>
          <w:szCs w:val="22"/>
        </w:rPr>
        <w:t>ワンヘルス研究のフロンティア：東・東南アジアからの視座</w:t>
      </w:r>
      <w:commentRangeEnd w:id="1"/>
      <w:r w:rsidR="00B57A54" w:rsidRPr="00515752">
        <w:rPr>
          <w:rStyle w:val="af5"/>
          <w:rFonts w:ascii="ＭＳ 明朝" w:eastAsia="ＭＳ 明朝" w:hAnsi="ＭＳ 明朝" w:cs="ＭＳ Ｐゴシック"/>
          <w:sz w:val="22"/>
          <w:szCs w:val="22"/>
        </w:rPr>
        <w:commentReference w:id="1"/>
      </w:r>
    </w:p>
    <w:p w14:paraId="41475307" w14:textId="11488697" w:rsidR="002766BC" w:rsidRPr="00515752" w:rsidRDefault="002766BC" w:rsidP="00515752">
      <w:pPr>
        <w:pStyle w:val="a3"/>
        <w:ind w:firstLine="220"/>
        <w:jc w:val="center"/>
        <w:rPr>
          <w:rFonts w:ascii="ＭＳ 明朝" w:eastAsia="PMingLiU" w:hAnsi="ＭＳ 明朝"/>
          <w:sz w:val="22"/>
          <w:szCs w:val="22"/>
          <w:lang w:eastAsia="zh-TW"/>
        </w:rPr>
      </w:pPr>
      <w:r>
        <w:rPr>
          <w:rFonts w:ascii="ＭＳ 明朝" w:eastAsia="ＭＳ 明朝" w:hAnsi="ＭＳ 明朝" w:hint="eastAsia"/>
          <w:sz w:val="22"/>
          <w:szCs w:val="22"/>
          <w:lang w:eastAsia="zh-TW"/>
        </w:rPr>
        <w:t>松浦正典</w:t>
      </w:r>
      <w:r>
        <w:rPr>
          <w:rFonts w:ascii="ＭＳ 明朝" w:eastAsia="ＭＳ 明朝" w:hAnsi="ＭＳ 明朝"/>
          <w:sz w:val="22"/>
          <w:szCs w:val="22"/>
          <w:lang w:eastAsia="zh-TW"/>
        </w:rPr>
        <w:br/>
      </w:r>
      <w:r>
        <w:rPr>
          <w:rFonts w:ascii="ＭＳ 明朝" w:eastAsia="ＭＳ 明朝" w:hAnsi="ＭＳ 明朝" w:hint="eastAsia"/>
          <w:sz w:val="22"/>
          <w:szCs w:val="22"/>
          <w:lang w:eastAsia="zh-TW"/>
        </w:rPr>
        <w:t>大塚健司</w:t>
      </w:r>
    </w:p>
    <w:p w14:paraId="05C76FC6" w14:textId="11480DEC" w:rsidR="00D364A7" w:rsidRPr="00515752" w:rsidRDefault="00D364A7" w:rsidP="00403D04">
      <w:pPr>
        <w:pStyle w:val="a5"/>
        <w:ind w:firstLine="220"/>
        <w:rPr>
          <w:rFonts w:ascii="ＭＳ 明朝" w:eastAsia="ＭＳ 明朝" w:hAnsi="ＭＳ 明朝"/>
          <w:szCs w:val="22"/>
          <w:lang w:eastAsia="zh-TW"/>
        </w:rPr>
      </w:pPr>
      <w:commentRangeStart w:id="2"/>
      <w:commentRangeStart w:id="3"/>
      <w:r w:rsidRPr="00515752">
        <w:rPr>
          <w:rFonts w:ascii="ＭＳ 明朝" w:eastAsia="ＭＳ 明朝" w:hAnsi="ＭＳ 明朝" w:hint="eastAsia"/>
          <w:szCs w:val="22"/>
          <w:lang w:eastAsia="zh-TW"/>
        </w:rPr>
        <w:t>第5章</w:t>
      </w:r>
      <w:commentRangeEnd w:id="2"/>
      <w:r w:rsidR="00115AE2" w:rsidRPr="00515752">
        <w:rPr>
          <w:rStyle w:val="af5"/>
          <w:rFonts w:ascii="ＭＳ 明朝" w:eastAsia="ＭＳ 明朝" w:hAnsi="ＭＳ 明朝" w:cs="ＭＳ Ｐゴシック"/>
          <w:sz w:val="22"/>
          <w:szCs w:val="22"/>
        </w:rPr>
        <w:commentReference w:id="2"/>
      </w:r>
      <w:commentRangeEnd w:id="3"/>
      <w:r w:rsidR="007C5648">
        <w:rPr>
          <w:rStyle w:val="af5"/>
          <w:rFonts w:ascii="ＭＳ Ｐゴシック" w:eastAsia="ＭＳ 明朝" w:hAnsi="ＭＳ Ｐゴシック" w:cs="ＭＳ Ｐゴシック"/>
        </w:rPr>
        <w:commentReference w:id="3"/>
      </w:r>
    </w:p>
    <w:p w14:paraId="0044A6DE" w14:textId="04E4100B" w:rsidR="006E6389" w:rsidRPr="00515752" w:rsidRDefault="006E6389" w:rsidP="00403D04">
      <w:pPr>
        <w:pStyle w:val="a5"/>
        <w:ind w:firstLine="220"/>
        <w:rPr>
          <w:rFonts w:ascii="ＭＳ 明朝" w:eastAsia="ＭＳ 明朝" w:hAnsi="ＭＳ 明朝"/>
          <w:szCs w:val="22"/>
        </w:rPr>
      </w:pPr>
      <w:commentRangeStart w:id="4"/>
      <w:r w:rsidRPr="00515752">
        <w:rPr>
          <w:rFonts w:ascii="ＭＳ 明朝" w:eastAsia="ＭＳ 明朝" w:hAnsi="ＭＳ 明朝" w:hint="eastAsia"/>
          <w:szCs w:val="22"/>
        </w:rPr>
        <w:t>東・東南アジア</w:t>
      </w:r>
      <w:commentRangeEnd w:id="4"/>
      <w:r w:rsidR="001A1237" w:rsidRPr="00515752">
        <w:rPr>
          <w:rStyle w:val="af5"/>
          <w:rFonts w:ascii="ＭＳ 明朝" w:eastAsia="ＭＳ 明朝" w:hAnsi="ＭＳ 明朝" w:cs="ＭＳ Ｐゴシック"/>
          <w:sz w:val="22"/>
          <w:szCs w:val="22"/>
        </w:rPr>
        <w:commentReference w:id="4"/>
      </w:r>
      <w:r w:rsidRPr="00515752">
        <w:rPr>
          <w:rFonts w:ascii="ＭＳ 明朝" w:eastAsia="ＭＳ 明朝" w:hAnsi="ＭＳ 明朝" w:hint="eastAsia"/>
          <w:szCs w:val="22"/>
        </w:rPr>
        <w:t>における野生動物取引の実態解明</w:t>
      </w:r>
    </w:p>
    <w:p w14:paraId="4B7E0D51" w14:textId="65CE4E6D" w:rsidR="008E24E2" w:rsidRPr="00515752" w:rsidRDefault="00115AE2" w:rsidP="00312F68">
      <w:pPr>
        <w:pStyle w:val="1"/>
        <w:ind w:firstLine="220"/>
        <w:rPr>
          <w:rFonts w:ascii="ＭＳ 明朝" w:hAnsi="ＭＳ 明朝"/>
          <w:szCs w:val="22"/>
        </w:rPr>
      </w:pPr>
      <w:r w:rsidRPr="00515752">
        <w:rPr>
          <w:rFonts w:ascii="ＭＳ 明朝" w:hAnsi="ＭＳ 明朝" w:hint="eastAsia"/>
          <w:szCs w:val="22"/>
        </w:rPr>
        <w:t>野生動物取引とワンヘルスのつながり</w:t>
      </w:r>
      <w:r w:rsidR="002E62C9" w:rsidRPr="00515752">
        <w:rPr>
          <w:rFonts w:ascii="ＭＳ 明朝" w:hAnsi="ＭＳ 明朝" w:hint="eastAsia"/>
          <w:szCs w:val="22"/>
        </w:rPr>
        <w:t xml:space="preserve"> </w:t>
      </w:r>
    </w:p>
    <w:p w14:paraId="0747DCC6" w14:textId="77777777" w:rsidR="00AD7C41" w:rsidRPr="00515752" w:rsidRDefault="00AD7C41" w:rsidP="00AD7C41">
      <w:pPr>
        <w:ind w:firstLine="220"/>
        <w:rPr>
          <w:rFonts w:ascii="ＭＳ 明朝" w:hAnsi="ＭＳ 明朝"/>
          <w:szCs w:val="22"/>
        </w:rPr>
      </w:pPr>
      <w:bookmarkStart w:id="5" w:name="_Ref141398614"/>
      <w:commentRangeStart w:id="6"/>
      <w:r w:rsidRPr="00515752">
        <w:rPr>
          <w:rFonts w:ascii="ＭＳ 明朝" w:hAnsi="ＭＳ 明朝" w:hint="eastAsia"/>
          <w:szCs w:val="22"/>
        </w:rPr>
        <w:t>昨今、人獣共通感染症のリスク低減は世界各地で課題になっている。</w:t>
      </w:r>
      <w:commentRangeEnd w:id="6"/>
      <w:r w:rsidRPr="00515752">
        <w:rPr>
          <w:rStyle w:val="af5"/>
          <w:rFonts w:ascii="ＭＳ 明朝" w:hAnsi="ＭＳ 明朝"/>
          <w:sz w:val="22"/>
          <w:szCs w:val="22"/>
        </w:rPr>
        <w:commentReference w:id="6"/>
      </w:r>
      <w:r w:rsidRPr="00515752">
        <w:rPr>
          <w:rFonts w:ascii="ＭＳ 明朝" w:hAnsi="ＭＳ 明朝" w:hint="eastAsia"/>
          <w:szCs w:val="22"/>
        </w:rPr>
        <w:t>2022年のアジアワンヘルス福岡宣言でも、「動物と人が共生する社会を構築するため、生物多様性の維持や地球環境の保全を積極的に推進する」と述べられており、健全な生態系を維持しながら動物とヒトの健康を守る「ワンヘルス」の取り組みに注目が集まっている</w:t>
      </w:r>
      <w:r w:rsidRPr="0055015E">
        <w:rPr>
          <w:rStyle w:val="aa"/>
          <w:rPrChange w:id="7" w:author="正典 松浦" w:date="2023-12-12T20:42:00Z">
            <w:rPr>
              <w:rStyle w:val="aa"/>
              <w:rFonts w:ascii="ＭＳ 明朝" w:hAnsi="ＭＳ 明朝"/>
              <w:szCs w:val="22"/>
            </w:rPr>
          </w:rPrChange>
        </w:rPr>
        <w:footnoteReference w:id="1"/>
      </w:r>
      <w:r w:rsidRPr="00515752">
        <w:rPr>
          <w:rFonts w:ascii="ＭＳ 明朝" w:hAnsi="ＭＳ 明朝" w:hint="eastAsia"/>
          <w:szCs w:val="22"/>
        </w:rPr>
        <w:t>。</w:t>
      </w:r>
    </w:p>
    <w:p w14:paraId="6AED54FE" w14:textId="46C8BFE1" w:rsidR="00AD7C41" w:rsidRPr="00515752" w:rsidRDefault="00AD7C41" w:rsidP="00AD7C41">
      <w:pPr>
        <w:tabs>
          <w:tab w:val="left" w:pos="1110"/>
        </w:tabs>
        <w:ind w:firstLine="220"/>
        <w:rPr>
          <w:rFonts w:ascii="ＭＳ 明朝" w:hAnsi="ＭＳ 明朝"/>
          <w:szCs w:val="22"/>
        </w:rPr>
      </w:pPr>
      <w:r w:rsidRPr="00515752">
        <w:rPr>
          <w:rFonts w:ascii="ＭＳ 明朝" w:hAnsi="ＭＳ 明朝" w:hint="eastAsia"/>
          <w:szCs w:val="22"/>
        </w:rPr>
        <w:t>本章で扱う野生動物取引は国境を越えたワンヘルスを脅かすリスクのひとつとして考えられる。</w:t>
      </w:r>
      <w:commentRangeStart w:id="8"/>
      <w:r w:rsidRPr="00515752">
        <w:rPr>
          <w:rFonts w:ascii="ＭＳ 明朝" w:hAnsi="ＭＳ 明朝" w:hint="eastAsia"/>
          <w:szCs w:val="22"/>
        </w:rPr>
        <w:t>野生生物の国際取引の規模は莫大であり</w:t>
      </w:r>
      <w:commentRangeEnd w:id="8"/>
      <w:r w:rsidRPr="00515752">
        <w:rPr>
          <w:rStyle w:val="af5"/>
          <w:rFonts w:ascii="ＭＳ 明朝" w:hAnsi="ＭＳ 明朝"/>
          <w:sz w:val="22"/>
          <w:szCs w:val="22"/>
        </w:rPr>
        <w:commentReference w:id="8"/>
      </w:r>
      <w:r w:rsidRPr="00515752">
        <w:rPr>
          <w:rFonts w:ascii="ＭＳ 明朝" w:hAnsi="ＭＳ 明朝" w:hint="eastAsia"/>
          <w:szCs w:val="22"/>
        </w:rPr>
        <w:t>、</w:t>
      </w:r>
      <w:commentRangeStart w:id="9"/>
      <w:r w:rsidRPr="00515752">
        <w:rPr>
          <w:rFonts w:ascii="ＭＳ 明朝" w:hAnsi="ＭＳ 明朝" w:hint="eastAsia"/>
          <w:szCs w:val="22"/>
        </w:rPr>
        <w:t>世界全体で取引される生きた動物や動物製品の量は年間数十億にのぼると推定されている</w:t>
      </w:r>
      <w:commentRangeEnd w:id="9"/>
      <w:r w:rsidRPr="00515752">
        <w:rPr>
          <w:rStyle w:val="af5"/>
          <w:rFonts w:ascii="ＭＳ 明朝" w:hAnsi="ＭＳ 明朝"/>
          <w:sz w:val="22"/>
          <w:szCs w:val="22"/>
        </w:rPr>
        <w:commentReference w:id="9"/>
      </w:r>
      <w:r w:rsidRPr="00515752">
        <w:rPr>
          <w:rFonts w:ascii="ＭＳ 明朝" w:hAnsi="ＭＳ 明朝" w:hint="eastAsia"/>
          <w:szCs w:val="22"/>
        </w:rPr>
        <w:t>。この取引によって新しい地域に野生動物が導入され、在来種と資源を奪い合い、生態系を変え、インフラを破壊し、農作物に被害をもたらしている。また、公衆衛生や農業生産、生物多様性を脅かす病原菌の侵入にもつながっている</w:t>
      </w:r>
      <w:sdt>
        <w:sdtPr>
          <w:rPr>
            <w:rFonts w:ascii="ＭＳ 明朝" w:hAnsi="ＭＳ 明朝" w:hint="eastAsia"/>
            <w:szCs w:val="22"/>
          </w:rPr>
          <w:id w:val="-487703630"/>
          <w:citation/>
        </w:sdtPr>
        <w:sdtContent>
          <w:r w:rsidRPr="00515752">
            <w:rPr>
              <w:rFonts w:ascii="ＭＳ 明朝" w:hAnsi="ＭＳ 明朝"/>
              <w:szCs w:val="22"/>
            </w:rPr>
            <w:fldChar w:fldCharType="begin"/>
          </w:r>
          <w:r w:rsidRPr="00515752">
            <w:rPr>
              <w:rFonts w:ascii="ＭＳ 明朝" w:hAnsi="ＭＳ 明朝"/>
              <w:szCs w:val="22"/>
            </w:rPr>
            <w:instrText xml:space="preserve">CITATION Smi09 \l 1041 </w:instrText>
          </w:r>
          <w:r w:rsidRPr="00515752">
            <w:rPr>
              <w:rFonts w:ascii="ＭＳ 明朝" w:hAnsi="ＭＳ 明朝"/>
              <w:szCs w:val="22"/>
            </w:rPr>
            <w:fldChar w:fldCharType="separate"/>
          </w:r>
          <w:r w:rsidR="00472CAE">
            <w:rPr>
              <w:rFonts w:ascii="ＭＳ 明朝" w:hAnsi="ＭＳ 明朝"/>
              <w:noProof/>
              <w:szCs w:val="22"/>
            </w:rPr>
            <w:t xml:space="preserve"> </w:t>
          </w:r>
          <w:r w:rsidR="00472CAE" w:rsidRPr="00472CAE">
            <w:rPr>
              <w:rFonts w:ascii="ＭＳ 明朝" w:hAnsi="ＭＳ 明朝"/>
              <w:noProof/>
              <w:szCs w:val="22"/>
            </w:rPr>
            <w:t>(Smith, et al., 2009)</w:t>
          </w:r>
          <w:r w:rsidRPr="00515752">
            <w:rPr>
              <w:rFonts w:ascii="ＭＳ 明朝" w:hAnsi="ＭＳ 明朝"/>
              <w:szCs w:val="22"/>
            </w:rPr>
            <w:fldChar w:fldCharType="end"/>
          </w:r>
        </w:sdtContent>
      </w:sdt>
      <w:r w:rsidRPr="00515752">
        <w:rPr>
          <w:rFonts w:ascii="ＭＳ 明朝" w:hAnsi="ＭＳ 明朝" w:hint="eastAsia"/>
          <w:szCs w:val="22"/>
        </w:rPr>
        <w:t>。こうした野生生物の取引に起因する疾病の発生は</w:t>
      </w:r>
      <w:r w:rsidRPr="00515752">
        <w:rPr>
          <w:rFonts w:ascii="ＭＳ 明朝" w:hAnsi="ＭＳ 明朝"/>
          <w:szCs w:val="22"/>
        </w:rPr>
        <w:t xml:space="preserve"> 何千億ドルもの経済的損害をもたらし</w:t>
      </w:r>
      <w:r w:rsidRPr="00515752">
        <w:rPr>
          <w:rFonts w:ascii="ＭＳ 明朝" w:hAnsi="ＭＳ 明朝" w:hint="eastAsia"/>
          <w:szCs w:val="22"/>
        </w:rPr>
        <w:t>ていると言われている</w:t>
      </w:r>
      <w:r w:rsidRPr="00515752">
        <w:rPr>
          <w:rFonts w:ascii="ＭＳ 明朝" w:hAnsi="ＭＳ 明朝"/>
          <w:szCs w:val="22"/>
        </w:rPr>
        <w:t>。</w:t>
      </w:r>
      <w:r w:rsidRPr="00515752">
        <w:rPr>
          <w:rFonts w:ascii="ＭＳ 明朝" w:hAnsi="ＭＳ 明朝" w:hint="eastAsia"/>
          <w:szCs w:val="22"/>
        </w:rPr>
        <w:t>野生動物取引に起因するリスクへの現実的アプローチとしては、</w:t>
      </w:r>
      <w:r w:rsidRPr="00515752">
        <w:rPr>
          <w:rFonts w:ascii="ＭＳ 明朝" w:hAnsi="ＭＳ 明朝"/>
          <w:szCs w:val="22"/>
        </w:rPr>
        <w:t>病原体やそれを保有する可能性のある野生種を根絶しようとするのではなく</w:t>
      </w:r>
      <w:r w:rsidRPr="00515752">
        <w:rPr>
          <w:rFonts w:ascii="ＭＳ 明朝" w:hAnsi="ＭＳ 明朝" w:hint="eastAsia"/>
          <w:szCs w:val="22"/>
        </w:rPr>
        <w:t>、</w:t>
      </w:r>
      <w:r w:rsidRPr="00515752">
        <w:rPr>
          <w:rFonts w:ascii="ＭＳ 明朝" w:hAnsi="ＭＳ 明朝"/>
          <w:szCs w:val="22"/>
        </w:rPr>
        <w:t>野生生物取引によって生じる人間を含む生物種間の接触率を減少させることである</w:t>
      </w:r>
      <w:r w:rsidRPr="00515752">
        <w:rPr>
          <w:rFonts w:ascii="ＭＳ 明朝" w:hAnsi="ＭＳ 明朝" w:hint="eastAsia"/>
          <w:szCs w:val="22"/>
        </w:rPr>
        <w:t>とされている</w:t>
      </w:r>
      <w:sdt>
        <w:sdtPr>
          <w:rPr>
            <w:rFonts w:ascii="ＭＳ 明朝" w:hAnsi="ＭＳ 明朝" w:hint="eastAsia"/>
            <w:szCs w:val="22"/>
          </w:rPr>
          <w:id w:val="-1225977232"/>
          <w:citation/>
        </w:sdtPr>
        <w:sdtContent>
          <w:r w:rsidRPr="00515752">
            <w:rPr>
              <w:rFonts w:ascii="ＭＳ 明朝" w:hAnsi="ＭＳ 明朝"/>
              <w:szCs w:val="22"/>
            </w:rPr>
            <w:fldChar w:fldCharType="begin"/>
          </w:r>
          <w:r w:rsidRPr="00515752">
            <w:rPr>
              <w:rFonts w:ascii="ＭＳ 明朝" w:hAnsi="ＭＳ 明朝"/>
              <w:szCs w:val="22"/>
            </w:rPr>
            <w:instrText xml:space="preserve"> </w:instrText>
          </w:r>
          <w:r w:rsidRPr="00515752">
            <w:rPr>
              <w:rFonts w:ascii="ＭＳ 明朝" w:hAnsi="ＭＳ 明朝" w:hint="eastAsia"/>
              <w:szCs w:val="22"/>
            </w:rPr>
            <w:instrText>CITATION Kar05 \l 1041</w:instrText>
          </w:r>
          <w:r w:rsidRPr="00515752">
            <w:rPr>
              <w:rFonts w:ascii="ＭＳ 明朝" w:hAnsi="ＭＳ 明朝"/>
              <w:szCs w:val="22"/>
            </w:rPr>
            <w:instrText xml:space="preserve"> </w:instrText>
          </w:r>
          <w:r w:rsidRPr="00515752">
            <w:rPr>
              <w:rFonts w:ascii="ＭＳ 明朝" w:hAnsi="ＭＳ 明朝"/>
              <w:szCs w:val="22"/>
            </w:rPr>
            <w:fldChar w:fldCharType="separate"/>
          </w:r>
          <w:r w:rsidR="00472CAE">
            <w:rPr>
              <w:rFonts w:ascii="ＭＳ 明朝" w:hAnsi="ＭＳ 明朝" w:hint="eastAsia"/>
              <w:noProof/>
              <w:szCs w:val="22"/>
            </w:rPr>
            <w:t xml:space="preserve"> </w:t>
          </w:r>
          <w:r w:rsidR="00472CAE" w:rsidRPr="00472CAE">
            <w:rPr>
              <w:rFonts w:ascii="ＭＳ 明朝" w:hAnsi="ＭＳ 明朝"/>
              <w:noProof/>
              <w:szCs w:val="22"/>
            </w:rPr>
            <w:t>(Karesh, Cook, Bennett, &amp; Newcomb, 2005)</w:t>
          </w:r>
          <w:r w:rsidRPr="00515752">
            <w:rPr>
              <w:rFonts w:ascii="ＭＳ 明朝" w:hAnsi="ＭＳ 明朝"/>
              <w:szCs w:val="22"/>
            </w:rPr>
            <w:fldChar w:fldCharType="end"/>
          </w:r>
        </w:sdtContent>
      </w:sdt>
      <w:r w:rsidRPr="00515752">
        <w:rPr>
          <w:rFonts w:ascii="ＭＳ 明朝" w:hAnsi="ＭＳ 明朝" w:hint="eastAsia"/>
          <w:szCs w:val="22"/>
        </w:rPr>
        <w:t>。</w:t>
      </w:r>
    </w:p>
    <w:p w14:paraId="2DE295E7" w14:textId="7A547382" w:rsidR="00AD7C41" w:rsidRPr="00515752" w:rsidRDefault="00AD7C41" w:rsidP="00AD7C41">
      <w:pPr>
        <w:ind w:firstLine="220"/>
        <w:rPr>
          <w:rFonts w:ascii="ＭＳ 明朝" w:hAnsi="ＭＳ 明朝"/>
          <w:szCs w:val="22"/>
        </w:rPr>
      </w:pPr>
      <w:commentRangeStart w:id="10"/>
      <w:commentRangeStart w:id="11"/>
      <w:r w:rsidRPr="00515752">
        <w:rPr>
          <w:rFonts w:ascii="ＭＳ 明朝" w:hAnsi="ＭＳ 明朝"/>
          <w:szCs w:val="22"/>
        </w:rPr>
        <w:t>日本</w:t>
      </w:r>
      <w:r w:rsidRPr="00515752">
        <w:rPr>
          <w:rFonts w:ascii="ＭＳ 明朝" w:hAnsi="ＭＳ 明朝" w:hint="eastAsia"/>
          <w:szCs w:val="22"/>
        </w:rPr>
        <w:t>で</w:t>
      </w:r>
      <w:r w:rsidRPr="00515752">
        <w:rPr>
          <w:rFonts w:ascii="ＭＳ 明朝" w:hAnsi="ＭＳ 明朝"/>
          <w:szCs w:val="22"/>
        </w:rPr>
        <w:t>も</w:t>
      </w:r>
      <w:r w:rsidRPr="00515752">
        <w:rPr>
          <w:rFonts w:ascii="ＭＳ 明朝" w:hAnsi="ＭＳ 明朝" w:hint="eastAsia"/>
          <w:szCs w:val="22"/>
        </w:rPr>
        <w:t>野生動物</w:t>
      </w:r>
      <w:r w:rsidRPr="00515752">
        <w:rPr>
          <w:rFonts w:ascii="ＭＳ 明朝" w:hAnsi="ＭＳ 明朝"/>
          <w:szCs w:val="22"/>
        </w:rPr>
        <w:t>取引は盛んであ</w:t>
      </w:r>
      <w:r w:rsidRPr="00515752">
        <w:rPr>
          <w:rFonts w:ascii="ＭＳ 明朝" w:hAnsi="ＭＳ 明朝" w:hint="eastAsia"/>
          <w:szCs w:val="22"/>
        </w:rPr>
        <w:t>り、</w:t>
      </w:r>
      <w:commentRangeEnd w:id="10"/>
      <w:r w:rsidRPr="00515752">
        <w:rPr>
          <w:rFonts w:ascii="ＭＳ 明朝" w:hAnsi="ＭＳ 明朝" w:hint="eastAsia"/>
          <w:szCs w:val="22"/>
        </w:rPr>
        <w:t>上記のようなリスクが</w:t>
      </w:r>
      <w:r w:rsidRPr="00515752">
        <w:rPr>
          <w:rStyle w:val="af5"/>
          <w:rFonts w:ascii="ＭＳ 明朝" w:hAnsi="ＭＳ 明朝"/>
          <w:sz w:val="22"/>
          <w:szCs w:val="22"/>
        </w:rPr>
        <w:commentReference w:id="10"/>
      </w:r>
      <w:commentRangeEnd w:id="11"/>
      <w:r w:rsidRPr="00515752">
        <w:rPr>
          <w:rStyle w:val="af5"/>
          <w:rFonts w:ascii="ＭＳ 明朝" w:hAnsi="ＭＳ 明朝"/>
          <w:sz w:val="22"/>
          <w:szCs w:val="22"/>
        </w:rPr>
        <w:commentReference w:id="11"/>
      </w:r>
      <w:r w:rsidRPr="00515752">
        <w:rPr>
          <w:rFonts w:ascii="ＭＳ 明朝" w:hAnsi="ＭＳ 明朝" w:hint="eastAsia"/>
          <w:szCs w:val="22"/>
        </w:rPr>
        <w:t>存在している</w:t>
      </w:r>
      <w:r w:rsidRPr="00515752">
        <w:rPr>
          <w:rFonts w:ascii="ＭＳ 明朝" w:hAnsi="ＭＳ 明朝"/>
          <w:szCs w:val="22"/>
        </w:rPr>
        <w:t>。</w:t>
      </w:r>
      <w:r w:rsidRPr="00515752">
        <w:rPr>
          <w:rFonts w:ascii="ＭＳ 明朝" w:hAnsi="ＭＳ 明朝" w:hint="eastAsia"/>
          <w:szCs w:val="22"/>
        </w:rPr>
        <w:t>たとえば日本における動物取引による感染症の病原体は感染症法で特に、病原体を媒介する恐れのある動物の輸入に関する禁止措置として</w:t>
      </w:r>
      <w:r w:rsidRPr="00515752">
        <w:rPr>
          <w:rFonts w:ascii="ＭＳ 明朝" w:hAnsi="ＭＳ 明朝"/>
          <w:szCs w:val="22"/>
        </w:rPr>
        <w:fldChar w:fldCharType="begin"/>
      </w:r>
      <w:r w:rsidRPr="00515752">
        <w:rPr>
          <w:rFonts w:ascii="ＭＳ 明朝" w:hAnsi="ＭＳ 明朝"/>
          <w:szCs w:val="22"/>
        </w:rPr>
        <w:instrText xml:space="preserve"> </w:instrText>
      </w:r>
      <w:r w:rsidRPr="00515752">
        <w:rPr>
          <w:rFonts w:ascii="ＭＳ 明朝" w:hAnsi="ＭＳ 明朝" w:hint="eastAsia"/>
          <w:szCs w:val="22"/>
        </w:rPr>
        <w:instrText>REF _Ref141398614 \h</w:instrText>
      </w:r>
      <w:r w:rsidRPr="00515752">
        <w:rPr>
          <w:rFonts w:ascii="ＭＳ 明朝" w:hAnsi="ＭＳ 明朝"/>
          <w:szCs w:val="22"/>
        </w:rPr>
        <w:instrText xml:space="preserve">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1</w:t>
      </w:r>
      <w:r w:rsidRPr="00515752">
        <w:rPr>
          <w:rFonts w:ascii="ＭＳ 明朝" w:hAnsi="ＭＳ 明朝"/>
          <w:szCs w:val="22"/>
        </w:rPr>
        <w:fldChar w:fldCharType="end"/>
      </w:r>
      <w:r w:rsidRPr="00515752">
        <w:rPr>
          <w:rFonts w:ascii="ＭＳ 明朝" w:hAnsi="ＭＳ 明朝" w:hint="eastAsia"/>
          <w:szCs w:val="22"/>
        </w:rPr>
        <w:t>では以下の7種類の動物が挙げられている。</w:t>
      </w:r>
    </w:p>
    <w:p w14:paraId="5E71A7C5" w14:textId="3CCB4F8D" w:rsidR="00793326" w:rsidRPr="00515752" w:rsidRDefault="00793326" w:rsidP="00793326">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w:t>
      </w:r>
      <w:r w:rsidRPr="00515752">
        <w:rPr>
          <w:rFonts w:ascii="ＭＳ 明朝" w:hAnsi="ＭＳ 明朝"/>
          <w:szCs w:val="22"/>
        </w:rPr>
        <w:fldChar w:fldCharType="end"/>
      </w:r>
      <w:bookmarkEnd w:id="5"/>
      <w:r w:rsidRPr="00515752">
        <w:rPr>
          <w:rFonts w:ascii="ＭＳ 明朝" w:hAnsi="ＭＳ 明朝" w:hint="eastAsia"/>
          <w:szCs w:val="22"/>
        </w:rPr>
        <w:t>感染症法により輸入が規制されている動物</w:t>
      </w:r>
    </w:p>
    <w:tbl>
      <w:tblPr>
        <w:tblStyle w:val="ae"/>
        <w:tblW w:w="0" w:type="auto"/>
        <w:tblLook w:val="04A0" w:firstRow="1" w:lastRow="0" w:firstColumn="1" w:lastColumn="0" w:noHBand="0" w:noVBand="1"/>
      </w:tblPr>
      <w:tblGrid>
        <w:gridCol w:w="4673"/>
        <w:gridCol w:w="4343"/>
      </w:tblGrid>
      <w:tr w:rsidR="00793326" w:rsidRPr="00515752" w14:paraId="70D18087" w14:textId="77777777" w:rsidTr="00515752">
        <w:trPr>
          <w:trHeight w:val="510"/>
        </w:trPr>
        <w:tc>
          <w:tcPr>
            <w:tcW w:w="4673" w:type="dxa"/>
            <w:tcBorders>
              <w:left w:val="nil"/>
              <w:bottom w:val="single" w:sz="4" w:space="0" w:color="auto"/>
            </w:tcBorders>
            <w:vAlign w:val="center"/>
          </w:tcPr>
          <w:p w14:paraId="493E0A68" w14:textId="77777777" w:rsidR="00793326" w:rsidRPr="00515752" w:rsidRDefault="00793326" w:rsidP="00C946AD">
            <w:pPr>
              <w:ind w:firstLineChars="0" w:firstLine="0"/>
              <w:rPr>
                <w:rFonts w:ascii="ＭＳ 明朝" w:hAnsi="ＭＳ 明朝"/>
                <w:szCs w:val="22"/>
              </w:rPr>
              <w:pPrChange w:id="12" w:author="正典 松浦" w:date="2023-12-12T20:59:00Z">
                <w:pPr>
                  <w:ind w:firstLine="221"/>
                </w:pPr>
              </w:pPrChange>
            </w:pPr>
            <w:r w:rsidRPr="00515752">
              <w:rPr>
                <w:rStyle w:val="af"/>
                <w:rFonts w:ascii="ＭＳ 明朝" w:hAnsi="ＭＳ 明朝" w:hint="eastAsia"/>
                <w:color w:val="000000"/>
                <w:szCs w:val="22"/>
              </w:rPr>
              <w:t>感染症</w:t>
            </w:r>
          </w:p>
        </w:tc>
        <w:tc>
          <w:tcPr>
            <w:tcW w:w="4343" w:type="dxa"/>
            <w:tcBorders>
              <w:bottom w:val="single" w:sz="4" w:space="0" w:color="auto"/>
              <w:right w:val="nil"/>
            </w:tcBorders>
            <w:vAlign w:val="center"/>
          </w:tcPr>
          <w:p w14:paraId="6C220973" w14:textId="77777777" w:rsidR="00793326" w:rsidRPr="00515752" w:rsidRDefault="00793326" w:rsidP="00C946AD">
            <w:pPr>
              <w:ind w:firstLineChars="0" w:firstLine="0"/>
              <w:rPr>
                <w:rFonts w:ascii="ＭＳ 明朝" w:hAnsi="ＭＳ 明朝"/>
                <w:szCs w:val="22"/>
              </w:rPr>
              <w:pPrChange w:id="13" w:author="正典 松浦" w:date="2023-12-12T20:59:00Z">
                <w:pPr>
                  <w:ind w:firstLine="221"/>
                </w:pPr>
              </w:pPrChange>
            </w:pPr>
            <w:r w:rsidRPr="00515752">
              <w:rPr>
                <w:rStyle w:val="af"/>
                <w:rFonts w:ascii="ＭＳ 明朝" w:hAnsi="ＭＳ 明朝" w:hint="eastAsia"/>
                <w:color w:val="000000"/>
                <w:szCs w:val="22"/>
              </w:rPr>
              <w:t>指定動物</w:t>
            </w:r>
          </w:p>
        </w:tc>
      </w:tr>
      <w:tr w:rsidR="00793326" w:rsidRPr="00515752" w14:paraId="2469410D" w14:textId="77777777" w:rsidTr="00515752">
        <w:trPr>
          <w:trHeight w:val="510"/>
        </w:trPr>
        <w:tc>
          <w:tcPr>
            <w:tcW w:w="4673" w:type="dxa"/>
            <w:tcBorders>
              <w:left w:val="nil"/>
              <w:bottom w:val="nil"/>
            </w:tcBorders>
            <w:vAlign w:val="center"/>
          </w:tcPr>
          <w:p w14:paraId="303CAFB5" w14:textId="77777777" w:rsidR="00793326" w:rsidRPr="00515752" w:rsidRDefault="00793326" w:rsidP="00C946AD">
            <w:pPr>
              <w:ind w:firstLineChars="0" w:firstLine="0"/>
              <w:rPr>
                <w:rFonts w:ascii="ＭＳ 明朝" w:hAnsi="ＭＳ 明朝"/>
                <w:szCs w:val="22"/>
              </w:rPr>
              <w:pPrChange w:id="14" w:author="正典 松浦" w:date="2023-12-12T20:59:00Z">
                <w:pPr>
                  <w:ind w:firstLine="220"/>
                </w:pPr>
              </w:pPrChange>
            </w:pPr>
            <w:r w:rsidRPr="00515752">
              <w:rPr>
                <w:rFonts w:ascii="ＭＳ 明朝" w:hAnsi="ＭＳ 明朝" w:hint="eastAsia"/>
                <w:szCs w:val="22"/>
              </w:rPr>
              <w:t>エボラ出血熱、マールブルグ病</w:t>
            </w:r>
          </w:p>
        </w:tc>
        <w:tc>
          <w:tcPr>
            <w:tcW w:w="4343" w:type="dxa"/>
            <w:tcBorders>
              <w:bottom w:val="nil"/>
              <w:right w:val="nil"/>
            </w:tcBorders>
            <w:vAlign w:val="center"/>
          </w:tcPr>
          <w:p w14:paraId="232D858D" w14:textId="77777777" w:rsidR="00793326" w:rsidRPr="00515752" w:rsidRDefault="00793326" w:rsidP="00C946AD">
            <w:pPr>
              <w:ind w:firstLineChars="0" w:firstLine="0"/>
              <w:rPr>
                <w:rFonts w:ascii="ＭＳ 明朝" w:hAnsi="ＭＳ 明朝"/>
                <w:szCs w:val="22"/>
              </w:rPr>
              <w:pPrChange w:id="15" w:author="正典 松浦" w:date="2023-12-12T20:59:00Z">
                <w:pPr>
                  <w:ind w:firstLine="220"/>
                </w:pPr>
              </w:pPrChange>
            </w:pPr>
            <w:r w:rsidRPr="00515752">
              <w:rPr>
                <w:rFonts w:ascii="ＭＳ 明朝" w:hAnsi="ＭＳ 明朝" w:hint="eastAsia"/>
                <w:szCs w:val="22"/>
              </w:rPr>
              <w:t>サル</w:t>
            </w:r>
          </w:p>
        </w:tc>
      </w:tr>
      <w:tr w:rsidR="00793326" w:rsidRPr="00515752" w14:paraId="5C062A41" w14:textId="77777777" w:rsidTr="00515752">
        <w:trPr>
          <w:trHeight w:val="510"/>
        </w:trPr>
        <w:tc>
          <w:tcPr>
            <w:tcW w:w="4673" w:type="dxa"/>
            <w:tcBorders>
              <w:top w:val="nil"/>
              <w:left w:val="nil"/>
              <w:bottom w:val="nil"/>
            </w:tcBorders>
            <w:vAlign w:val="center"/>
          </w:tcPr>
          <w:p w14:paraId="74F1467E" w14:textId="77777777" w:rsidR="00793326" w:rsidRPr="00515752" w:rsidRDefault="00793326" w:rsidP="00C946AD">
            <w:pPr>
              <w:ind w:firstLineChars="0" w:firstLine="0"/>
              <w:rPr>
                <w:rFonts w:ascii="ＭＳ 明朝" w:hAnsi="ＭＳ 明朝"/>
                <w:szCs w:val="22"/>
              </w:rPr>
              <w:pPrChange w:id="16" w:author="正典 松浦" w:date="2023-12-12T20:59:00Z">
                <w:pPr>
                  <w:ind w:firstLine="220"/>
                </w:pPr>
              </w:pPrChange>
            </w:pPr>
            <w:r w:rsidRPr="00515752">
              <w:rPr>
                <w:rFonts w:ascii="ＭＳ 明朝" w:hAnsi="ＭＳ 明朝" w:hint="eastAsia"/>
                <w:szCs w:val="22"/>
              </w:rPr>
              <w:t>ペスト</w:t>
            </w:r>
          </w:p>
        </w:tc>
        <w:tc>
          <w:tcPr>
            <w:tcW w:w="4343" w:type="dxa"/>
            <w:tcBorders>
              <w:top w:val="nil"/>
              <w:bottom w:val="nil"/>
              <w:right w:val="nil"/>
            </w:tcBorders>
            <w:vAlign w:val="center"/>
          </w:tcPr>
          <w:p w14:paraId="672A4782" w14:textId="77777777" w:rsidR="00793326" w:rsidRPr="00515752" w:rsidRDefault="00793326" w:rsidP="00C946AD">
            <w:pPr>
              <w:ind w:firstLineChars="0" w:firstLine="0"/>
              <w:rPr>
                <w:rFonts w:ascii="ＭＳ 明朝" w:hAnsi="ＭＳ 明朝"/>
                <w:szCs w:val="22"/>
              </w:rPr>
              <w:pPrChange w:id="17" w:author="正典 松浦" w:date="2023-12-12T20:59:00Z">
                <w:pPr>
                  <w:ind w:firstLine="220"/>
                </w:pPr>
              </w:pPrChange>
            </w:pPr>
            <w:r w:rsidRPr="00515752">
              <w:rPr>
                <w:rFonts w:ascii="ＭＳ 明朝" w:hAnsi="ＭＳ 明朝" w:hint="eastAsia"/>
                <w:szCs w:val="22"/>
              </w:rPr>
              <w:t>プレーリードッグ</w:t>
            </w:r>
          </w:p>
        </w:tc>
      </w:tr>
      <w:tr w:rsidR="00793326" w:rsidRPr="00515752" w14:paraId="65E6BF95" w14:textId="77777777" w:rsidTr="00515752">
        <w:trPr>
          <w:trHeight w:val="510"/>
        </w:trPr>
        <w:tc>
          <w:tcPr>
            <w:tcW w:w="4673" w:type="dxa"/>
            <w:tcBorders>
              <w:top w:val="nil"/>
              <w:left w:val="nil"/>
              <w:bottom w:val="nil"/>
            </w:tcBorders>
            <w:vAlign w:val="center"/>
          </w:tcPr>
          <w:p w14:paraId="738FEC42" w14:textId="77777777" w:rsidR="00793326" w:rsidRPr="00515752" w:rsidRDefault="00793326" w:rsidP="00C946AD">
            <w:pPr>
              <w:ind w:firstLineChars="0" w:firstLine="0"/>
              <w:rPr>
                <w:rFonts w:ascii="ＭＳ 明朝" w:hAnsi="ＭＳ 明朝"/>
                <w:szCs w:val="22"/>
              </w:rPr>
              <w:pPrChange w:id="18" w:author="正典 松浦" w:date="2023-12-12T20:59:00Z">
                <w:pPr>
                  <w:ind w:firstLine="220"/>
                </w:pPr>
              </w:pPrChange>
            </w:pPr>
            <w:r w:rsidRPr="00515752">
              <w:rPr>
                <w:rFonts w:ascii="ＭＳ 明朝" w:hAnsi="ＭＳ 明朝" w:hint="eastAsia"/>
                <w:szCs w:val="22"/>
              </w:rPr>
              <w:t>重症急性呼吸器症候群（SARS）</w:t>
            </w:r>
          </w:p>
        </w:tc>
        <w:tc>
          <w:tcPr>
            <w:tcW w:w="4343" w:type="dxa"/>
            <w:tcBorders>
              <w:top w:val="nil"/>
              <w:bottom w:val="nil"/>
              <w:right w:val="nil"/>
            </w:tcBorders>
            <w:vAlign w:val="center"/>
          </w:tcPr>
          <w:p w14:paraId="73678859" w14:textId="77777777" w:rsidR="00793326" w:rsidRPr="00515752" w:rsidRDefault="00793326" w:rsidP="00C946AD">
            <w:pPr>
              <w:ind w:firstLineChars="0" w:firstLine="0"/>
              <w:rPr>
                <w:rFonts w:ascii="ＭＳ 明朝" w:hAnsi="ＭＳ 明朝"/>
                <w:szCs w:val="22"/>
              </w:rPr>
              <w:pPrChange w:id="19" w:author="正典 松浦" w:date="2023-12-12T20:59:00Z">
                <w:pPr>
                  <w:ind w:firstLine="220"/>
                </w:pPr>
              </w:pPrChange>
            </w:pPr>
            <w:r w:rsidRPr="00515752">
              <w:rPr>
                <w:rFonts w:ascii="ＭＳ 明朝" w:hAnsi="ＭＳ 明朝" w:hint="eastAsia"/>
                <w:szCs w:val="22"/>
              </w:rPr>
              <w:t>イタチアナグマ、タヌキ、ハクビシン</w:t>
            </w:r>
          </w:p>
        </w:tc>
      </w:tr>
      <w:tr w:rsidR="00793326" w:rsidRPr="00515752" w14:paraId="2BE7C902" w14:textId="77777777" w:rsidTr="00515752">
        <w:trPr>
          <w:trHeight w:val="510"/>
        </w:trPr>
        <w:tc>
          <w:tcPr>
            <w:tcW w:w="4673" w:type="dxa"/>
            <w:tcBorders>
              <w:top w:val="nil"/>
              <w:left w:val="nil"/>
              <w:bottom w:val="nil"/>
            </w:tcBorders>
            <w:vAlign w:val="center"/>
          </w:tcPr>
          <w:p w14:paraId="60509DB4" w14:textId="77777777" w:rsidR="00793326" w:rsidRPr="00515752" w:rsidRDefault="00793326" w:rsidP="00C946AD">
            <w:pPr>
              <w:ind w:firstLineChars="0" w:firstLine="0"/>
              <w:rPr>
                <w:rFonts w:ascii="ＭＳ 明朝" w:hAnsi="ＭＳ 明朝"/>
                <w:szCs w:val="22"/>
              </w:rPr>
              <w:pPrChange w:id="20" w:author="正典 松浦" w:date="2023-12-12T20:59:00Z">
                <w:pPr>
                  <w:ind w:firstLine="220"/>
                </w:pPr>
              </w:pPrChange>
            </w:pPr>
            <w:r w:rsidRPr="00515752">
              <w:rPr>
                <w:rFonts w:ascii="ＭＳ 明朝" w:hAnsi="ＭＳ 明朝" w:hint="eastAsia"/>
                <w:szCs w:val="22"/>
              </w:rPr>
              <w:t>ニパウイルス感染症、リッサウイルス感染症等</w:t>
            </w:r>
          </w:p>
        </w:tc>
        <w:tc>
          <w:tcPr>
            <w:tcW w:w="4343" w:type="dxa"/>
            <w:tcBorders>
              <w:top w:val="nil"/>
              <w:bottom w:val="nil"/>
              <w:right w:val="nil"/>
            </w:tcBorders>
            <w:vAlign w:val="center"/>
          </w:tcPr>
          <w:p w14:paraId="0FBEF5C9" w14:textId="77777777" w:rsidR="00793326" w:rsidRPr="00515752" w:rsidRDefault="00793326" w:rsidP="00C946AD">
            <w:pPr>
              <w:ind w:firstLineChars="0" w:firstLine="0"/>
              <w:rPr>
                <w:rFonts w:ascii="ＭＳ 明朝" w:hAnsi="ＭＳ 明朝"/>
                <w:szCs w:val="22"/>
              </w:rPr>
              <w:pPrChange w:id="21" w:author="正典 松浦" w:date="2023-12-12T20:59:00Z">
                <w:pPr>
                  <w:ind w:firstLine="220"/>
                </w:pPr>
              </w:pPrChange>
            </w:pPr>
            <w:r w:rsidRPr="00515752">
              <w:rPr>
                <w:rFonts w:ascii="ＭＳ 明朝" w:hAnsi="ＭＳ 明朝" w:hint="eastAsia"/>
                <w:szCs w:val="22"/>
              </w:rPr>
              <w:t>コウモリ</w:t>
            </w:r>
          </w:p>
        </w:tc>
      </w:tr>
      <w:tr w:rsidR="00793326" w:rsidRPr="00515752" w14:paraId="46E0B8C5" w14:textId="77777777" w:rsidTr="00515752">
        <w:trPr>
          <w:trHeight w:val="510"/>
        </w:trPr>
        <w:tc>
          <w:tcPr>
            <w:tcW w:w="4673" w:type="dxa"/>
            <w:tcBorders>
              <w:top w:val="nil"/>
              <w:left w:val="nil"/>
            </w:tcBorders>
            <w:vAlign w:val="center"/>
          </w:tcPr>
          <w:p w14:paraId="761712E9" w14:textId="77777777" w:rsidR="00793326" w:rsidRPr="00515752" w:rsidRDefault="00793326" w:rsidP="00C946AD">
            <w:pPr>
              <w:ind w:firstLineChars="0" w:firstLine="0"/>
              <w:rPr>
                <w:rFonts w:ascii="ＭＳ 明朝" w:hAnsi="ＭＳ 明朝"/>
                <w:szCs w:val="22"/>
              </w:rPr>
              <w:pPrChange w:id="22" w:author="正典 松浦" w:date="2023-12-12T20:59:00Z">
                <w:pPr>
                  <w:ind w:firstLine="220"/>
                </w:pPr>
              </w:pPrChange>
            </w:pPr>
            <w:r w:rsidRPr="00515752">
              <w:rPr>
                <w:rFonts w:ascii="ＭＳ 明朝" w:hAnsi="ＭＳ 明朝" w:hint="eastAsia"/>
                <w:szCs w:val="22"/>
              </w:rPr>
              <w:t>ラッサ熱</w:t>
            </w:r>
          </w:p>
        </w:tc>
        <w:tc>
          <w:tcPr>
            <w:tcW w:w="4343" w:type="dxa"/>
            <w:tcBorders>
              <w:top w:val="nil"/>
              <w:right w:val="nil"/>
            </w:tcBorders>
            <w:vAlign w:val="center"/>
          </w:tcPr>
          <w:p w14:paraId="6E3D75E5" w14:textId="77777777" w:rsidR="00793326" w:rsidRPr="00515752" w:rsidRDefault="00793326" w:rsidP="00C946AD">
            <w:pPr>
              <w:ind w:firstLineChars="0" w:firstLine="0"/>
              <w:rPr>
                <w:rFonts w:ascii="ＭＳ 明朝" w:hAnsi="ＭＳ 明朝"/>
                <w:szCs w:val="22"/>
              </w:rPr>
              <w:pPrChange w:id="23" w:author="正典 松浦" w:date="2023-12-12T20:59:00Z">
                <w:pPr>
                  <w:ind w:firstLine="220"/>
                </w:pPr>
              </w:pPrChange>
            </w:pPr>
            <w:r w:rsidRPr="00515752">
              <w:rPr>
                <w:rFonts w:ascii="ＭＳ 明朝" w:hAnsi="ＭＳ 明朝" w:hint="eastAsia"/>
                <w:szCs w:val="22"/>
              </w:rPr>
              <w:t>ヤワゲネズミ</w:t>
            </w:r>
          </w:p>
        </w:tc>
      </w:tr>
    </w:tbl>
    <w:p w14:paraId="361D2AAB" w14:textId="6EE3B573" w:rsidR="007E7298" w:rsidRPr="00515752" w:rsidRDefault="00793326" w:rsidP="00793326">
      <w:pPr>
        <w:ind w:firstLine="220"/>
        <w:rPr>
          <w:rFonts w:ascii="ＭＳ 明朝" w:hAnsi="ＭＳ 明朝"/>
          <w:szCs w:val="22"/>
        </w:rPr>
      </w:pPr>
      <w:r w:rsidRPr="00515752">
        <w:rPr>
          <w:rFonts w:ascii="ＭＳ 明朝" w:hAnsi="ＭＳ 明朝" w:hint="eastAsia"/>
          <w:szCs w:val="22"/>
        </w:rPr>
        <w:t xml:space="preserve">出所: 厚生労働省ホームページより </w:t>
      </w:r>
      <w:r w:rsidRPr="00515752">
        <w:rPr>
          <w:rFonts w:ascii="ＭＳ 明朝" w:hAnsi="ＭＳ 明朝"/>
          <w:szCs w:val="22"/>
        </w:rPr>
        <w:t>(2023)</w:t>
      </w:r>
    </w:p>
    <w:p w14:paraId="30B4F557" w14:textId="77777777" w:rsidR="007E7298" w:rsidRPr="00515752" w:rsidRDefault="007E7298">
      <w:pPr>
        <w:ind w:firstLine="220"/>
        <w:jc w:val="left"/>
        <w:rPr>
          <w:rFonts w:ascii="ＭＳ 明朝" w:hAnsi="ＭＳ 明朝"/>
          <w:szCs w:val="22"/>
        </w:rPr>
      </w:pPr>
      <w:r w:rsidRPr="00515752">
        <w:rPr>
          <w:rFonts w:ascii="ＭＳ 明朝" w:hAnsi="ＭＳ 明朝"/>
          <w:szCs w:val="22"/>
        </w:rPr>
        <w:br w:type="page"/>
      </w:r>
    </w:p>
    <w:p w14:paraId="7FD3CD63" w14:textId="77777777" w:rsidR="00AB277E" w:rsidRPr="00515752" w:rsidRDefault="00AB277E" w:rsidP="00AB277E">
      <w:pPr>
        <w:tabs>
          <w:tab w:val="left" w:pos="1110"/>
        </w:tabs>
        <w:ind w:firstLine="220"/>
        <w:rPr>
          <w:rFonts w:ascii="ＭＳ 明朝" w:hAnsi="ＭＳ 明朝"/>
          <w:szCs w:val="22"/>
        </w:rPr>
      </w:pPr>
      <w:r w:rsidRPr="00515752">
        <w:rPr>
          <w:rFonts w:ascii="ＭＳ 明朝" w:hAnsi="ＭＳ 明朝" w:hint="eastAsia"/>
          <w:szCs w:val="22"/>
        </w:rPr>
        <w:lastRenderedPageBreak/>
        <w:t>そのほか、動物由来感染症の侵入防止策として輸入検疫が義務付けられている犬、猫、あらいぐま、きつね、スカンク、猿、家畜・家禽、輸入届出が義務付けられている哺乳類、鳥類、齧歯目などが日本の野生動物取引において感染症リスクの高い動物としてモニタリングされている（表２）。</w:t>
      </w:r>
    </w:p>
    <w:p w14:paraId="7B7B4520" w14:textId="77777777" w:rsidR="00AB277E" w:rsidRPr="00515752" w:rsidRDefault="00AB277E" w:rsidP="00AB277E">
      <w:pPr>
        <w:tabs>
          <w:tab w:val="left" w:pos="1110"/>
        </w:tabs>
        <w:ind w:firstLine="220"/>
        <w:rPr>
          <w:rFonts w:ascii="ＭＳ 明朝" w:hAnsi="ＭＳ 明朝"/>
          <w:szCs w:val="22"/>
        </w:rPr>
      </w:pPr>
    </w:p>
    <w:p w14:paraId="4317C7B3" w14:textId="77777777" w:rsidR="00AB277E" w:rsidRPr="00515752" w:rsidRDefault="00AB277E" w:rsidP="00AB277E">
      <w:pPr>
        <w:tabs>
          <w:tab w:val="left" w:pos="1110"/>
        </w:tabs>
        <w:ind w:firstLine="220"/>
        <w:jc w:val="center"/>
        <w:rPr>
          <w:rFonts w:ascii="ＭＳ 明朝" w:hAnsi="ＭＳ 明朝"/>
          <w:szCs w:val="22"/>
        </w:rPr>
      </w:pPr>
      <w:r w:rsidRPr="00515752">
        <w:rPr>
          <w:rFonts w:ascii="ＭＳ 明朝" w:hAnsi="ＭＳ 明朝" w:hint="eastAsia"/>
          <w:szCs w:val="22"/>
        </w:rPr>
        <w:t>表２　輸入検疫または届出が求められている動物</w:t>
      </w:r>
    </w:p>
    <w:tbl>
      <w:tblPr>
        <w:tblStyle w:val="a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AB277E" w:rsidRPr="00515752" w14:paraId="091C3C75" w14:textId="77777777" w:rsidTr="00515752">
        <w:tc>
          <w:tcPr>
            <w:tcW w:w="4508" w:type="dxa"/>
          </w:tcPr>
          <w:p w14:paraId="0254E73D" w14:textId="77777777" w:rsidR="00AB277E" w:rsidRPr="00515752" w:rsidRDefault="00AB277E" w:rsidP="00C946AD">
            <w:pPr>
              <w:tabs>
                <w:tab w:val="left" w:pos="1110"/>
              </w:tabs>
              <w:ind w:firstLineChars="0" w:firstLine="0"/>
              <w:jc w:val="center"/>
              <w:rPr>
                <w:rFonts w:ascii="ＭＳ 明朝" w:hAnsi="ＭＳ 明朝"/>
                <w:szCs w:val="22"/>
              </w:rPr>
              <w:pPrChange w:id="24" w:author="正典 松浦" w:date="2023-12-12T20:59:00Z">
                <w:pPr>
                  <w:tabs>
                    <w:tab w:val="left" w:pos="1110"/>
                  </w:tabs>
                  <w:ind w:firstLine="220"/>
                  <w:jc w:val="center"/>
                </w:pPr>
              </w:pPrChange>
            </w:pPr>
            <w:r w:rsidRPr="00515752">
              <w:rPr>
                <w:rFonts w:ascii="ＭＳ 明朝" w:hAnsi="ＭＳ 明朝" w:hint="eastAsia"/>
                <w:szCs w:val="22"/>
              </w:rPr>
              <w:t>輸入検疫</w:t>
            </w:r>
          </w:p>
        </w:tc>
        <w:tc>
          <w:tcPr>
            <w:tcW w:w="4508" w:type="dxa"/>
          </w:tcPr>
          <w:p w14:paraId="0E37AE09" w14:textId="77777777" w:rsidR="00AB277E" w:rsidRPr="00515752" w:rsidRDefault="00AB277E" w:rsidP="00C946AD">
            <w:pPr>
              <w:tabs>
                <w:tab w:val="left" w:pos="1110"/>
              </w:tabs>
              <w:ind w:firstLineChars="0" w:firstLine="0"/>
              <w:jc w:val="center"/>
              <w:rPr>
                <w:rFonts w:ascii="ＭＳ 明朝" w:hAnsi="ＭＳ 明朝"/>
                <w:szCs w:val="22"/>
              </w:rPr>
              <w:pPrChange w:id="25" w:author="正典 松浦" w:date="2023-12-12T20:59:00Z">
                <w:pPr>
                  <w:tabs>
                    <w:tab w:val="left" w:pos="1110"/>
                  </w:tabs>
                  <w:ind w:firstLine="220"/>
                  <w:jc w:val="center"/>
                </w:pPr>
              </w:pPrChange>
            </w:pPr>
            <w:r w:rsidRPr="00515752">
              <w:rPr>
                <w:rFonts w:ascii="ＭＳ 明朝" w:hAnsi="ＭＳ 明朝" w:hint="eastAsia"/>
                <w:szCs w:val="22"/>
              </w:rPr>
              <w:t>輸入届出</w:t>
            </w:r>
          </w:p>
        </w:tc>
      </w:tr>
      <w:tr w:rsidR="00AB277E" w:rsidRPr="00515752" w14:paraId="5BD9DEEB" w14:textId="77777777" w:rsidTr="00515752">
        <w:tc>
          <w:tcPr>
            <w:tcW w:w="4508" w:type="dxa"/>
          </w:tcPr>
          <w:p w14:paraId="1B480CED" w14:textId="77777777" w:rsidR="00AB277E" w:rsidRPr="00515752" w:rsidRDefault="00AB277E" w:rsidP="00C946AD">
            <w:pPr>
              <w:tabs>
                <w:tab w:val="left" w:pos="1110"/>
              </w:tabs>
              <w:ind w:firstLineChars="0" w:firstLine="0"/>
              <w:rPr>
                <w:rFonts w:ascii="ＭＳ 明朝" w:hAnsi="ＭＳ 明朝"/>
                <w:szCs w:val="22"/>
              </w:rPr>
              <w:pPrChange w:id="26" w:author="正典 松浦" w:date="2023-12-12T20:59:00Z">
                <w:pPr>
                  <w:tabs>
                    <w:tab w:val="left" w:pos="1110"/>
                  </w:tabs>
                  <w:ind w:firstLine="220"/>
                </w:pPr>
              </w:pPrChange>
            </w:pPr>
            <w:r w:rsidRPr="00515752">
              <w:rPr>
                <w:rFonts w:ascii="ＭＳ 明朝" w:hAnsi="ＭＳ 明朝" w:hint="eastAsia"/>
                <w:szCs w:val="22"/>
              </w:rPr>
              <w:t>犬　猫　あらいぐま　きつね　スカンク</w:t>
            </w:r>
          </w:p>
          <w:p w14:paraId="3624B152" w14:textId="77777777" w:rsidR="00AB277E" w:rsidRPr="00515752" w:rsidRDefault="00AB277E" w:rsidP="00C946AD">
            <w:pPr>
              <w:tabs>
                <w:tab w:val="left" w:pos="1110"/>
              </w:tabs>
              <w:ind w:firstLineChars="0" w:firstLine="0"/>
              <w:rPr>
                <w:rFonts w:ascii="ＭＳ 明朝" w:hAnsi="ＭＳ 明朝"/>
                <w:szCs w:val="22"/>
              </w:rPr>
              <w:pPrChange w:id="27" w:author="正典 松浦" w:date="2023-12-12T20:59:00Z">
                <w:pPr>
                  <w:tabs>
                    <w:tab w:val="left" w:pos="1110"/>
                  </w:tabs>
                  <w:ind w:firstLine="220"/>
                </w:pPr>
              </w:pPrChange>
            </w:pPr>
            <w:r w:rsidRPr="00515752">
              <w:rPr>
                <w:rFonts w:ascii="ＭＳ 明朝" w:hAnsi="ＭＳ 明朝" w:hint="eastAsia"/>
                <w:szCs w:val="22"/>
              </w:rPr>
              <w:t>特定地域のサル（試験研究、展示用に限る）</w:t>
            </w:r>
          </w:p>
          <w:p w14:paraId="38B36CBC" w14:textId="77777777" w:rsidR="00AB277E" w:rsidRPr="00515752" w:rsidRDefault="00AB277E" w:rsidP="00C946AD">
            <w:pPr>
              <w:tabs>
                <w:tab w:val="left" w:pos="1110"/>
              </w:tabs>
              <w:ind w:firstLineChars="0" w:firstLine="0"/>
              <w:rPr>
                <w:rFonts w:ascii="ＭＳ 明朝" w:hAnsi="ＭＳ 明朝"/>
                <w:szCs w:val="22"/>
              </w:rPr>
              <w:pPrChange w:id="28" w:author="正典 松浦" w:date="2023-12-12T20:59:00Z">
                <w:pPr>
                  <w:tabs>
                    <w:tab w:val="left" w:pos="1110"/>
                  </w:tabs>
                  <w:ind w:firstLine="220"/>
                </w:pPr>
              </w:pPrChange>
            </w:pPr>
            <w:r w:rsidRPr="00515752">
              <w:rPr>
                <w:rFonts w:ascii="ＭＳ 明朝" w:hAnsi="ＭＳ 明朝" w:hint="eastAsia"/>
                <w:szCs w:val="22"/>
              </w:rPr>
              <w:t>家畜　家禽</w:t>
            </w:r>
          </w:p>
        </w:tc>
        <w:tc>
          <w:tcPr>
            <w:tcW w:w="4508" w:type="dxa"/>
          </w:tcPr>
          <w:p w14:paraId="565F28E2" w14:textId="77777777" w:rsidR="00AB277E" w:rsidRPr="00515752" w:rsidRDefault="00AB277E" w:rsidP="00C946AD">
            <w:pPr>
              <w:tabs>
                <w:tab w:val="left" w:pos="1110"/>
              </w:tabs>
              <w:ind w:firstLineChars="0" w:firstLine="0"/>
              <w:rPr>
                <w:rFonts w:ascii="ＭＳ 明朝" w:hAnsi="ＭＳ 明朝"/>
                <w:szCs w:val="22"/>
              </w:rPr>
              <w:pPrChange w:id="29" w:author="正典 松浦" w:date="2023-12-12T20:59:00Z">
                <w:pPr>
                  <w:tabs>
                    <w:tab w:val="left" w:pos="1110"/>
                  </w:tabs>
                  <w:ind w:firstLine="220"/>
                </w:pPr>
              </w:pPrChange>
            </w:pPr>
            <w:r w:rsidRPr="00515752">
              <w:rPr>
                <w:rFonts w:ascii="ＭＳ 明朝" w:hAnsi="ＭＳ 明朝" w:hint="eastAsia"/>
                <w:szCs w:val="22"/>
              </w:rPr>
              <w:t>全ての陸生哺乳類</w:t>
            </w:r>
          </w:p>
          <w:p w14:paraId="1BB055F9" w14:textId="77777777" w:rsidR="00AB277E" w:rsidRPr="00515752" w:rsidRDefault="00AB277E" w:rsidP="00C946AD">
            <w:pPr>
              <w:tabs>
                <w:tab w:val="left" w:pos="1110"/>
              </w:tabs>
              <w:ind w:firstLineChars="0" w:firstLine="0"/>
              <w:rPr>
                <w:rFonts w:ascii="ＭＳ 明朝" w:hAnsi="ＭＳ 明朝"/>
                <w:szCs w:val="22"/>
              </w:rPr>
              <w:pPrChange w:id="30" w:author="正典 松浦" w:date="2023-12-12T20:59:00Z">
                <w:pPr>
                  <w:tabs>
                    <w:tab w:val="left" w:pos="1110"/>
                  </w:tabs>
                  <w:ind w:firstLine="220"/>
                </w:pPr>
              </w:pPrChange>
            </w:pPr>
            <w:r w:rsidRPr="00515752">
              <w:rPr>
                <w:rFonts w:ascii="ＭＳ 明朝" w:hAnsi="ＭＳ 明朝" w:hint="eastAsia"/>
                <w:szCs w:val="22"/>
              </w:rPr>
              <w:t>鳥類</w:t>
            </w:r>
          </w:p>
          <w:p w14:paraId="56DEEC33" w14:textId="77777777" w:rsidR="00AB277E" w:rsidRPr="00515752" w:rsidRDefault="00AB277E" w:rsidP="00C946AD">
            <w:pPr>
              <w:tabs>
                <w:tab w:val="left" w:pos="1110"/>
              </w:tabs>
              <w:ind w:firstLineChars="0" w:firstLine="0"/>
              <w:rPr>
                <w:rFonts w:ascii="ＭＳ 明朝" w:hAnsi="ＭＳ 明朝"/>
                <w:szCs w:val="22"/>
              </w:rPr>
              <w:pPrChange w:id="31" w:author="正典 松浦" w:date="2023-12-12T20:59:00Z">
                <w:pPr>
                  <w:tabs>
                    <w:tab w:val="left" w:pos="1110"/>
                  </w:tabs>
                  <w:ind w:firstLine="220"/>
                </w:pPr>
              </w:pPrChange>
            </w:pPr>
            <w:r w:rsidRPr="00515752">
              <w:rPr>
                <w:rFonts w:ascii="ＭＳ 明朝" w:hAnsi="ＭＳ 明朝" w:hint="eastAsia"/>
                <w:szCs w:val="22"/>
              </w:rPr>
              <w:t>齧歯目</w:t>
            </w:r>
          </w:p>
          <w:p w14:paraId="411849F4" w14:textId="77777777" w:rsidR="00AB277E" w:rsidRPr="00515752" w:rsidRDefault="00AB277E" w:rsidP="00C946AD">
            <w:pPr>
              <w:tabs>
                <w:tab w:val="left" w:pos="1110"/>
              </w:tabs>
              <w:ind w:firstLineChars="0" w:firstLine="0"/>
              <w:rPr>
                <w:rFonts w:ascii="ＭＳ 明朝" w:hAnsi="ＭＳ 明朝"/>
                <w:szCs w:val="22"/>
              </w:rPr>
              <w:pPrChange w:id="32" w:author="正典 松浦" w:date="2023-12-12T20:59:00Z">
                <w:pPr>
                  <w:tabs>
                    <w:tab w:val="left" w:pos="1110"/>
                  </w:tabs>
                  <w:ind w:firstLine="220"/>
                </w:pPr>
              </w:pPrChange>
            </w:pPr>
            <w:r w:rsidRPr="00515752">
              <w:rPr>
                <w:rFonts w:ascii="ＭＳ 明朝" w:hAnsi="ＭＳ 明朝" w:hint="eastAsia"/>
                <w:szCs w:val="22"/>
              </w:rPr>
              <w:t>うさぎ目の死体</w:t>
            </w:r>
          </w:p>
        </w:tc>
      </w:tr>
    </w:tbl>
    <w:p w14:paraId="5049CFF0" w14:textId="77777777" w:rsidR="00AB277E" w:rsidRPr="00515752" w:rsidRDefault="00AB277E" w:rsidP="00AB277E">
      <w:pPr>
        <w:tabs>
          <w:tab w:val="left" w:pos="1110"/>
        </w:tabs>
        <w:ind w:firstLine="220"/>
        <w:rPr>
          <w:rFonts w:ascii="ＭＳ 明朝" w:hAnsi="ＭＳ 明朝"/>
          <w:szCs w:val="22"/>
          <w:lang w:eastAsia="zh-TW"/>
        </w:rPr>
      </w:pPr>
      <w:r w:rsidRPr="00515752">
        <w:rPr>
          <w:rFonts w:ascii="ＭＳ 明朝" w:hAnsi="ＭＳ 明朝" w:hint="eastAsia"/>
          <w:szCs w:val="22"/>
          <w:lang w:eastAsia="zh-TW"/>
        </w:rPr>
        <w:t>出所：</w:t>
      </w:r>
      <w:r w:rsidRPr="00515752">
        <w:rPr>
          <w:rFonts w:ascii="ＭＳ 明朝" w:hAnsi="ＭＳ 明朝"/>
          <w:szCs w:val="22"/>
          <w:lang w:eastAsia="zh-TW"/>
        </w:rPr>
        <w:t>厚生労働省「動物由来感染症」</w:t>
      </w:r>
    </w:p>
    <w:p w14:paraId="3ABAF99D" w14:textId="77777777" w:rsidR="00AB277E" w:rsidRPr="00515752" w:rsidRDefault="00AB277E" w:rsidP="00AB277E">
      <w:pPr>
        <w:tabs>
          <w:tab w:val="left" w:pos="1110"/>
        </w:tabs>
        <w:ind w:firstLine="220"/>
        <w:rPr>
          <w:rFonts w:ascii="ＭＳ 明朝" w:hAnsi="ＭＳ 明朝"/>
          <w:szCs w:val="22"/>
        </w:rPr>
      </w:pPr>
      <w:r w:rsidRPr="00515752">
        <w:rPr>
          <w:rFonts w:ascii="ＭＳ 明朝" w:hAnsi="ＭＳ 明朝"/>
          <w:szCs w:val="22"/>
        </w:rPr>
        <w:t>https://www.mhlw.go.jp/stf/seisakunitsuite/bunya/kenkou_iryou/kenkou/kekkaku-kansenshou18/index.html</w:t>
      </w:r>
    </w:p>
    <w:p w14:paraId="4B9C8F4E" w14:textId="77777777" w:rsidR="007E7298" w:rsidRPr="00515752" w:rsidRDefault="007E7298" w:rsidP="007E7298">
      <w:pPr>
        <w:tabs>
          <w:tab w:val="left" w:pos="1110"/>
        </w:tabs>
        <w:ind w:firstLine="220"/>
        <w:rPr>
          <w:rFonts w:ascii="ＭＳ 明朝" w:hAnsi="ＭＳ 明朝"/>
          <w:szCs w:val="22"/>
        </w:rPr>
      </w:pPr>
      <w:r w:rsidRPr="00515752">
        <w:rPr>
          <w:rFonts w:ascii="ＭＳ 明朝" w:hAnsi="ＭＳ 明朝" w:hint="eastAsia"/>
          <w:szCs w:val="22"/>
        </w:rPr>
        <w:t>また近年、エキゾチックペットを求める人々が増えていることを背景に、上記で挙げられた動物だけでなく、両生類や爬虫類が海外から日本に持ち込まれている（</w:t>
      </w:r>
      <w:r w:rsidRPr="00515752">
        <w:rPr>
          <w:rFonts w:ascii="ＭＳ 明朝" w:hAnsi="ＭＳ 明朝"/>
          <w:szCs w:val="22"/>
        </w:rPr>
        <w:t>Kitade and Naruse 2020</w:t>
      </w:r>
      <w:r w:rsidRPr="00515752">
        <w:rPr>
          <w:rFonts w:ascii="ＭＳ 明朝" w:hAnsi="ＭＳ 明朝" w:hint="eastAsia"/>
          <w:szCs w:val="22"/>
        </w:rPr>
        <w:t>）。両生類や爬虫類のなかには、サルモネラ属菌の感染をもたらすカメ</w:t>
      </w:r>
      <w:r w:rsidRPr="0055015E">
        <w:rPr>
          <w:rStyle w:val="aa"/>
          <w:rPrChange w:id="33" w:author="正典 松浦" w:date="2023-12-12T20:42:00Z">
            <w:rPr>
              <w:rStyle w:val="aa"/>
              <w:rFonts w:ascii="ＭＳ 明朝" w:hAnsi="ＭＳ 明朝"/>
              <w:szCs w:val="22"/>
            </w:rPr>
          </w:rPrChange>
        </w:rPr>
        <w:footnoteReference w:id="2"/>
      </w:r>
      <w:r w:rsidRPr="00515752">
        <w:rPr>
          <w:rFonts w:ascii="ＭＳ 明朝" w:hAnsi="ＭＳ 明朝" w:hint="eastAsia"/>
          <w:szCs w:val="22"/>
        </w:rPr>
        <w:t>や、直接人間への感染は確認されていないものの生態系に大きなダメージを与えうるカエルツボカビ菌を保有したカエル</w:t>
      </w:r>
      <w:r w:rsidRPr="0055015E">
        <w:rPr>
          <w:rStyle w:val="aa"/>
          <w:rPrChange w:id="34" w:author="正典 松浦" w:date="2023-12-12T20:42:00Z">
            <w:rPr>
              <w:rStyle w:val="aa"/>
              <w:rFonts w:ascii="ＭＳ 明朝" w:hAnsi="ＭＳ 明朝"/>
              <w:szCs w:val="22"/>
            </w:rPr>
          </w:rPrChange>
        </w:rPr>
        <w:footnoteReference w:id="3"/>
      </w:r>
      <w:r w:rsidRPr="00515752">
        <w:rPr>
          <w:rFonts w:ascii="ＭＳ 明朝" w:hAnsi="ＭＳ 明朝" w:hint="eastAsia"/>
          <w:szCs w:val="22"/>
        </w:rPr>
        <w:t>などの存在が確認されている。</w:t>
      </w:r>
    </w:p>
    <w:p w14:paraId="3E90FB25" w14:textId="1D1E786B" w:rsidR="007E7298" w:rsidRPr="00515752" w:rsidRDefault="007E7298" w:rsidP="00515752">
      <w:pPr>
        <w:tabs>
          <w:tab w:val="left" w:pos="1110"/>
        </w:tabs>
        <w:ind w:firstLine="220"/>
        <w:rPr>
          <w:rFonts w:ascii="ＭＳ 明朝" w:hAnsi="ＭＳ 明朝"/>
          <w:szCs w:val="22"/>
        </w:rPr>
      </w:pPr>
      <w:r w:rsidRPr="00515752">
        <w:rPr>
          <w:rFonts w:ascii="ＭＳ 明朝" w:hAnsi="ＭＳ 明朝" w:hint="eastAsia"/>
          <w:szCs w:val="22"/>
        </w:rPr>
        <w:t>こうした野生動物取引によるリスクはどの国にも多かれ少なかれ存在すると考えられるが、新興感染症のホットスポットは中国、東南アジア、南アジアを中心とする熱帯雨林地域で哺乳類が豊富に存在し，かつ農地開発が行われている地域にあるとされている（</w:t>
      </w:r>
      <w:r w:rsidRPr="00515752">
        <w:rPr>
          <w:rFonts w:ascii="ＭＳ 明朝" w:hAnsi="ＭＳ 明朝"/>
          <w:szCs w:val="22"/>
        </w:rPr>
        <w:t>Allen et al.,2017）</w:t>
      </w:r>
      <w:r w:rsidRPr="00515752">
        <w:rPr>
          <w:rFonts w:ascii="ＭＳ 明朝" w:hAnsi="ＭＳ 明朝" w:hint="eastAsia"/>
          <w:szCs w:val="22"/>
        </w:rPr>
        <w:t>。また、</w:t>
      </w:r>
      <w:r w:rsidRPr="00515752">
        <w:rPr>
          <w:rFonts w:ascii="ＭＳ 明朝" w:hAnsi="ＭＳ 明朝"/>
          <w:szCs w:val="22"/>
        </w:rPr>
        <w:t>Utermohlen(2020)</w:t>
      </w:r>
      <w:r w:rsidRPr="00515752">
        <w:rPr>
          <w:rFonts w:ascii="ＭＳ 明朝" w:hAnsi="ＭＳ 明朝" w:hint="eastAsia"/>
          <w:szCs w:val="22"/>
        </w:rPr>
        <w:t>によると、2016年から2018年までの航空便による違法野生動物取引が最も多い国は中国（240件）、そしてベトナム（76件）、タイ（57件）、インドネシア（56件）と東南アジア諸国が続いている。さらに国際NGO、Trafficによると2014年あら2018年あでに日本の税関で差し止められた動物個体のうち、日本への主な輸出国は東南アジアが5</w:t>
      </w:r>
      <w:r w:rsidRPr="00515752">
        <w:rPr>
          <w:rFonts w:ascii="ＭＳ 明朝" w:hAnsi="ＭＳ 明朝"/>
          <w:szCs w:val="22"/>
        </w:rPr>
        <w:t>5%</w:t>
      </w:r>
      <w:r w:rsidRPr="00515752">
        <w:rPr>
          <w:rFonts w:ascii="ＭＳ 明朝" w:hAnsi="ＭＳ 明朝" w:hint="eastAsia"/>
          <w:szCs w:val="22"/>
        </w:rPr>
        <w:t>、東アジアが3</w:t>
      </w:r>
      <w:r w:rsidRPr="00515752">
        <w:rPr>
          <w:rFonts w:ascii="ＭＳ 明朝" w:hAnsi="ＭＳ 明朝"/>
          <w:szCs w:val="22"/>
        </w:rPr>
        <w:t>6%</w:t>
      </w:r>
      <w:r w:rsidRPr="00515752">
        <w:rPr>
          <w:rFonts w:ascii="ＭＳ 明朝" w:hAnsi="ＭＳ 明朝" w:hint="eastAsia"/>
          <w:szCs w:val="22"/>
        </w:rPr>
        <w:t>であり、最も多い国・地域がタイ、中国本土、香港であったという（</w:t>
      </w:r>
      <w:r w:rsidRPr="00515752">
        <w:rPr>
          <w:rFonts w:ascii="ＭＳ 明朝" w:hAnsi="ＭＳ 明朝"/>
          <w:szCs w:val="22"/>
        </w:rPr>
        <w:t>Kitade and Naruse 2020</w:t>
      </w:r>
      <w:r w:rsidRPr="00515752">
        <w:rPr>
          <w:rFonts w:ascii="ＭＳ 明朝" w:hAnsi="ＭＳ 明朝" w:hint="eastAsia"/>
          <w:szCs w:val="22"/>
        </w:rPr>
        <w:t>）。</w:t>
      </w:r>
    </w:p>
    <w:p w14:paraId="5AFF9AF3" w14:textId="113D9058" w:rsidR="007E7298" w:rsidRPr="00515752" w:rsidRDefault="007E7298" w:rsidP="00F129D7">
      <w:pPr>
        <w:tabs>
          <w:tab w:val="left" w:pos="1110"/>
        </w:tabs>
        <w:ind w:firstLine="220"/>
        <w:rPr>
          <w:rFonts w:ascii="ＭＳ 明朝" w:hAnsi="ＭＳ 明朝"/>
          <w:szCs w:val="22"/>
        </w:rPr>
      </w:pPr>
      <w:commentRangeStart w:id="35"/>
      <w:commentRangeStart w:id="36"/>
      <w:r w:rsidRPr="00515752">
        <w:rPr>
          <w:rFonts w:ascii="ＭＳ 明朝" w:hAnsi="ＭＳ 明朝" w:hint="eastAsia"/>
          <w:szCs w:val="22"/>
        </w:rPr>
        <w:t>また、日本の近隣諸国である中国は経済発展に伴い、動物の輸入が増えてきている。</w:t>
      </w:r>
    </w:p>
    <w:p w14:paraId="1AE83452" w14:textId="77777777" w:rsidR="007E7298" w:rsidRPr="00515752" w:rsidRDefault="007E7298" w:rsidP="007E7298">
      <w:pPr>
        <w:tabs>
          <w:tab w:val="left" w:pos="1110"/>
        </w:tabs>
        <w:ind w:firstLine="220"/>
        <w:rPr>
          <w:rFonts w:ascii="ＭＳ 明朝" w:hAnsi="ＭＳ 明朝"/>
          <w:szCs w:val="22"/>
        </w:rPr>
      </w:pPr>
      <w:r w:rsidRPr="00515752">
        <w:rPr>
          <w:rFonts w:ascii="ＭＳ 明朝" w:hAnsi="ＭＳ 明朝" w:hint="eastAsia"/>
          <w:szCs w:val="22"/>
        </w:rPr>
        <w:t>東南アジアの新興国であるタイでも、</w:t>
      </w:r>
      <w:commentRangeEnd w:id="35"/>
      <w:r w:rsidRPr="00515752">
        <w:rPr>
          <w:rStyle w:val="af5"/>
          <w:rFonts w:ascii="ＭＳ 明朝" w:hAnsi="ＭＳ 明朝"/>
          <w:sz w:val="22"/>
          <w:szCs w:val="22"/>
        </w:rPr>
        <w:commentReference w:id="35"/>
      </w:r>
      <w:commentRangeEnd w:id="36"/>
      <w:r w:rsidRPr="00515752">
        <w:rPr>
          <w:rStyle w:val="af5"/>
          <w:rFonts w:ascii="ＭＳ 明朝" w:hAnsi="ＭＳ 明朝"/>
          <w:sz w:val="22"/>
          <w:szCs w:val="22"/>
        </w:rPr>
        <w:commentReference w:id="36"/>
      </w:r>
    </w:p>
    <w:p w14:paraId="592BF1AC" w14:textId="77777777" w:rsidR="007E7298" w:rsidRPr="00515752" w:rsidRDefault="007E7298" w:rsidP="007E7298">
      <w:pPr>
        <w:tabs>
          <w:tab w:val="left" w:pos="1110"/>
        </w:tabs>
        <w:ind w:firstLine="220"/>
        <w:rPr>
          <w:rFonts w:ascii="ＭＳ 明朝" w:hAnsi="ＭＳ 明朝"/>
          <w:szCs w:val="22"/>
        </w:rPr>
      </w:pPr>
      <w:r w:rsidRPr="00515752">
        <w:rPr>
          <w:rFonts w:ascii="ＭＳ 明朝" w:hAnsi="ＭＳ 明朝"/>
          <w:szCs w:val="22"/>
        </w:rPr>
        <w:t>しかし、 日本</w:t>
      </w:r>
      <w:r w:rsidRPr="00515752">
        <w:rPr>
          <w:rFonts w:ascii="ＭＳ 明朝" w:hAnsi="ＭＳ 明朝" w:hint="eastAsia"/>
          <w:szCs w:val="22"/>
        </w:rPr>
        <w:t>、中国、東南アジア諸国</w:t>
      </w:r>
      <w:r w:rsidRPr="00515752">
        <w:rPr>
          <w:rFonts w:ascii="ＭＳ 明朝" w:hAnsi="ＭＳ 明朝"/>
          <w:szCs w:val="22"/>
        </w:rPr>
        <w:t>がどこから</w:t>
      </w:r>
      <w:r w:rsidRPr="00515752">
        <w:rPr>
          <w:rFonts w:ascii="ＭＳ 明朝" w:hAnsi="ＭＳ 明朝" w:hint="eastAsia"/>
          <w:szCs w:val="22"/>
        </w:rPr>
        <w:t>どのような</w:t>
      </w:r>
      <w:r w:rsidRPr="00515752">
        <w:rPr>
          <w:rFonts w:ascii="ＭＳ 明朝" w:hAnsi="ＭＳ 明朝"/>
          <w:szCs w:val="22"/>
        </w:rPr>
        <w:t>野生生物を輸入し、どこに輸出しているか実態</w:t>
      </w:r>
      <w:r w:rsidRPr="00515752">
        <w:rPr>
          <w:rFonts w:ascii="ＭＳ 明朝" w:hAnsi="ＭＳ 明朝" w:hint="eastAsia"/>
          <w:szCs w:val="22"/>
        </w:rPr>
        <w:t>については不明なところが多い</w:t>
      </w:r>
      <w:r w:rsidRPr="00515752">
        <w:rPr>
          <w:rFonts w:ascii="ＭＳ 明朝" w:hAnsi="ＭＳ 明朝"/>
          <w:szCs w:val="22"/>
        </w:rPr>
        <w:t>。</w:t>
      </w:r>
      <w:r w:rsidRPr="00515752">
        <w:rPr>
          <w:rFonts w:ascii="ＭＳ 明朝" w:hAnsi="ＭＳ 明朝" w:hint="eastAsia"/>
          <w:szCs w:val="22"/>
        </w:rPr>
        <w:t>そこで</w:t>
      </w:r>
      <w:r w:rsidRPr="00515752">
        <w:rPr>
          <w:rFonts w:ascii="ＭＳ 明朝" w:hAnsi="ＭＳ 明朝"/>
          <w:szCs w:val="22"/>
        </w:rPr>
        <w:t>本章は、日本を起点として、東アジア・東南アジアにおけるワシントン条約に指定された野生生物の国際取引の実態を明らかにし、</w:t>
      </w:r>
      <w:r w:rsidRPr="00515752">
        <w:rPr>
          <w:rFonts w:ascii="ＭＳ 明朝" w:hAnsi="ＭＳ 明朝" w:hint="eastAsia"/>
          <w:szCs w:val="22"/>
        </w:rPr>
        <w:t>環境</w:t>
      </w:r>
      <w:r w:rsidRPr="00515752">
        <w:rPr>
          <w:rFonts w:ascii="ＭＳ 明朝" w:hAnsi="ＭＳ 明朝"/>
          <w:szCs w:val="22"/>
        </w:rPr>
        <w:t>、動物、</w:t>
      </w:r>
      <w:r w:rsidRPr="00515752">
        <w:rPr>
          <w:rFonts w:ascii="ＭＳ 明朝" w:hAnsi="ＭＳ 明朝" w:hint="eastAsia"/>
          <w:szCs w:val="22"/>
        </w:rPr>
        <w:t>ヒト</w:t>
      </w:r>
      <w:r w:rsidRPr="00515752">
        <w:rPr>
          <w:rFonts w:ascii="ＭＳ 明朝" w:hAnsi="ＭＳ 明朝"/>
          <w:szCs w:val="22"/>
        </w:rPr>
        <w:t>のワンヘルス</w:t>
      </w:r>
      <w:r w:rsidRPr="00515752">
        <w:rPr>
          <w:rFonts w:ascii="ＭＳ 明朝" w:hAnsi="ＭＳ 明朝" w:hint="eastAsia"/>
          <w:szCs w:val="22"/>
        </w:rPr>
        <w:t>を脅かすリスク低減</w:t>
      </w:r>
      <w:r w:rsidRPr="00515752">
        <w:rPr>
          <w:rFonts w:ascii="ＭＳ 明朝" w:hAnsi="ＭＳ 明朝"/>
          <w:szCs w:val="22"/>
        </w:rPr>
        <w:t>に向けた</w:t>
      </w:r>
      <w:r w:rsidRPr="00515752">
        <w:rPr>
          <w:rFonts w:ascii="ＭＳ 明朝" w:hAnsi="ＭＳ 明朝" w:hint="eastAsia"/>
          <w:szCs w:val="22"/>
        </w:rPr>
        <w:t>議論の</w:t>
      </w:r>
      <w:r w:rsidRPr="00515752">
        <w:rPr>
          <w:rFonts w:ascii="ＭＳ 明朝" w:hAnsi="ＭＳ 明朝"/>
          <w:szCs w:val="22"/>
        </w:rPr>
        <w:t>礎と</w:t>
      </w:r>
      <w:r w:rsidRPr="00515752">
        <w:rPr>
          <w:rFonts w:ascii="ＭＳ 明朝" w:hAnsi="ＭＳ 明朝" w:hint="eastAsia"/>
          <w:szCs w:val="22"/>
        </w:rPr>
        <w:t>なることを意</w:t>
      </w:r>
      <w:r w:rsidRPr="00515752">
        <w:rPr>
          <w:rFonts w:ascii="ＭＳ 明朝" w:hAnsi="ＭＳ 明朝" w:hint="eastAsia"/>
          <w:szCs w:val="22"/>
        </w:rPr>
        <w:lastRenderedPageBreak/>
        <w:t>図している</w:t>
      </w:r>
      <w:r w:rsidRPr="00515752">
        <w:rPr>
          <w:rFonts w:ascii="ＭＳ 明朝" w:hAnsi="ＭＳ 明朝"/>
          <w:szCs w:val="22"/>
        </w:rPr>
        <w:t>。そのために、ワシントン条約に登録されている生物取引データを用いて、日本</w:t>
      </w:r>
      <w:r w:rsidRPr="00515752">
        <w:rPr>
          <w:rFonts w:ascii="ＭＳ 明朝" w:hAnsi="ＭＳ 明朝" w:hint="eastAsia"/>
          <w:szCs w:val="22"/>
        </w:rPr>
        <w:t>、中国、そして東南アジア諸国の中で違法野生動物取引が日本との関係で多いおされるタイ</w:t>
      </w:r>
      <w:r w:rsidRPr="00515752">
        <w:rPr>
          <w:rFonts w:ascii="ＭＳ 明朝" w:hAnsi="ＭＳ 明朝"/>
          <w:szCs w:val="22"/>
        </w:rPr>
        <w:t>の主要な取引国を明らかにし、そのネットワークにおいてどのような生物が輸 出・輸入されているかを記述的に分析する。こ</w:t>
      </w:r>
      <w:r w:rsidRPr="00515752">
        <w:rPr>
          <w:rFonts w:ascii="ＭＳ 明朝" w:hAnsi="ＭＳ 明朝" w:hint="eastAsia"/>
          <w:szCs w:val="22"/>
        </w:rPr>
        <w:t>のような作業お通して</w:t>
      </w:r>
      <w:r w:rsidRPr="00515752">
        <w:rPr>
          <w:rFonts w:ascii="ＭＳ 明朝" w:hAnsi="ＭＳ 明朝"/>
          <w:szCs w:val="22"/>
        </w:rPr>
        <w:t>、各国の野生生物 取引により生じる感染症リスク</w:t>
      </w:r>
      <w:r w:rsidRPr="00515752">
        <w:rPr>
          <w:rFonts w:ascii="ＭＳ 明朝" w:hAnsi="ＭＳ 明朝" w:hint="eastAsia"/>
          <w:szCs w:val="22"/>
        </w:rPr>
        <w:t>への具体的な</w:t>
      </w:r>
      <w:r w:rsidRPr="00515752">
        <w:rPr>
          <w:rFonts w:ascii="ＭＳ 明朝" w:hAnsi="ＭＳ 明朝"/>
          <w:szCs w:val="22"/>
        </w:rPr>
        <w:t>対策に</w:t>
      </w:r>
      <w:r w:rsidRPr="00515752">
        <w:rPr>
          <w:rFonts w:ascii="ＭＳ 明朝" w:hAnsi="ＭＳ 明朝" w:hint="eastAsia"/>
          <w:szCs w:val="22"/>
        </w:rPr>
        <w:t>関する議論に資することが期待される</w:t>
      </w:r>
      <w:r w:rsidRPr="00515752">
        <w:rPr>
          <w:rFonts w:ascii="ＭＳ 明朝" w:hAnsi="ＭＳ 明朝"/>
          <w:szCs w:val="22"/>
        </w:rPr>
        <w:t>。</w:t>
      </w:r>
    </w:p>
    <w:p w14:paraId="05E3430E" w14:textId="77777777" w:rsidR="007E7298" w:rsidRPr="00515752" w:rsidRDefault="007E7298" w:rsidP="007E7298">
      <w:pPr>
        <w:tabs>
          <w:tab w:val="left" w:pos="1110"/>
        </w:tabs>
        <w:ind w:firstLine="220"/>
        <w:rPr>
          <w:rFonts w:ascii="ＭＳ 明朝" w:hAnsi="ＭＳ 明朝"/>
          <w:szCs w:val="22"/>
        </w:rPr>
      </w:pPr>
    </w:p>
    <w:p w14:paraId="6BC10708" w14:textId="5755BBAB" w:rsidR="003634B5" w:rsidRPr="00515752" w:rsidRDefault="00C117C2" w:rsidP="003634B5">
      <w:pPr>
        <w:pStyle w:val="1"/>
        <w:ind w:firstLine="220"/>
        <w:rPr>
          <w:rFonts w:ascii="ＭＳ 明朝" w:hAnsi="ＭＳ 明朝"/>
          <w:szCs w:val="22"/>
        </w:rPr>
      </w:pPr>
      <w:commentRangeStart w:id="37"/>
      <w:commentRangeStart w:id="38"/>
      <w:commentRangeStart w:id="39"/>
      <w:r w:rsidRPr="00515752">
        <w:rPr>
          <w:rFonts w:ascii="ＭＳ 明朝" w:hAnsi="ＭＳ 明朝" w:hint="eastAsia"/>
          <w:szCs w:val="22"/>
        </w:rPr>
        <w:t>国際野生動物取引の現状</w:t>
      </w:r>
      <w:commentRangeEnd w:id="37"/>
      <w:r w:rsidR="00EC71DB" w:rsidRPr="00515752">
        <w:rPr>
          <w:rStyle w:val="af5"/>
          <w:rFonts w:ascii="ＭＳ 明朝" w:hAnsi="ＭＳ 明朝" w:cs="ＭＳ Ｐゴシック"/>
          <w:sz w:val="22"/>
          <w:szCs w:val="22"/>
        </w:rPr>
        <w:commentReference w:id="37"/>
      </w:r>
      <w:commentRangeEnd w:id="38"/>
      <w:r w:rsidR="003820A3" w:rsidRPr="00515752">
        <w:rPr>
          <w:rStyle w:val="af5"/>
          <w:rFonts w:ascii="ＭＳ 明朝" w:hAnsi="ＭＳ 明朝" w:cs="ＭＳ Ｐゴシック"/>
          <w:sz w:val="22"/>
          <w:szCs w:val="22"/>
        </w:rPr>
        <w:commentReference w:id="38"/>
      </w:r>
      <w:commentRangeEnd w:id="39"/>
      <w:r w:rsidR="00A03654" w:rsidRPr="00515752">
        <w:rPr>
          <w:rStyle w:val="af5"/>
          <w:rFonts w:ascii="ＭＳ 明朝" w:hAnsi="ＭＳ 明朝" w:cs="ＭＳ Ｐゴシック"/>
          <w:sz w:val="22"/>
          <w:szCs w:val="22"/>
        </w:rPr>
        <w:commentReference w:id="39"/>
      </w:r>
    </w:p>
    <w:p w14:paraId="47110E2A" w14:textId="151BA11A" w:rsidR="00C113E9" w:rsidRPr="00515752" w:rsidRDefault="00C113E9" w:rsidP="00D260BF">
      <w:pPr>
        <w:ind w:firstLine="220"/>
        <w:rPr>
          <w:rFonts w:ascii="ＭＳ 明朝" w:hAnsi="ＭＳ 明朝"/>
          <w:i/>
          <w:iCs/>
          <w:szCs w:val="22"/>
        </w:rPr>
      </w:pPr>
      <w:commentRangeStart w:id="40"/>
      <w:r w:rsidRPr="00515752">
        <w:rPr>
          <w:rFonts w:ascii="ＭＳ 明朝" w:hAnsi="ＭＳ 明朝" w:hint="eastAsia"/>
          <w:i/>
          <w:iCs/>
          <w:szCs w:val="22"/>
        </w:rPr>
        <w:t>利用データ</w:t>
      </w:r>
      <w:commentRangeEnd w:id="40"/>
      <w:r w:rsidR="005D53D5" w:rsidRPr="00515752">
        <w:rPr>
          <w:rStyle w:val="af5"/>
          <w:rFonts w:ascii="ＭＳ 明朝" w:hAnsi="ＭＳ 明朝"/>
          <w:sz w:val="22"/>
          <w:szCs w:val="22"/>
        </w:rPr>
        <w:commentReference w:id="40"/>
      </w:r>
    </w:p>
    <w:p w14:paraId="1966CC07" w14:textId="3AD4C97D" w:rsidR="007E7298" w:rsidRPr="00515752" w:rsidRDefault="007E7298" w:rsidP="007E7298">
      <w:pPr>
        <w:ind w:firstLine="220"/>
        <w:rPr>
          <w:rFonts w:ascii="ＭＳ 明朝" w:hAnsi="ＭＳ 明朝"/>
          <w:szCs w:val="22"/>
        </w:rPr>
      </w:pPr>
      <w:r w:rsidRPr="00515752">
        <w:rPr>
          <w:rFonts w:ascii="ＭＳ 明朝" w:hAnsi="ＭＳ 明朝" w:hint="eastAsia"/>
          <w:szCs w:val="22"/>
        </w:rPr>
        <w:t>本章の分析に用いるデータは絶滅の恐れのある野生動植物の種の国際取引に関する条約(</w:t>
      </w:r>
      <w:r w:rsidRPr="00515752">
        <w:rPr>
          <w:rFonts w:ascii="ＭＳ 明朝" w:hAnsi="ＭＳ 明朝"/>
          <w:szCs w:val="22"/>
        </w:rPr>
        <w:t xml:space="preserve">Convention on International Trade in Endangered Species of Wild Fauna and Flora, CITES, </w:t>
      </w:r>
      <w:r w:rsidRPr="00515752">
        <w:rPr>
          <w:rFonts w:ascii="ＭＳ 明朝" w:hAnsi="ＭＳ 明朝" w:hint="eastAsia"/>
          <w:szCs w:val="22"/>
        </w:rPr>
        <w:t>通称ワシントン条約</w:t>
      </w:r>
      <w:r w:rsidRPr="00515752">
        <w:rPr>
          <w:rFonts w:ascii="ＭＳ 明朝" w:hAnsi="ＭＳ 明朝"/>
          <w:szCs w:val="22"/>
        </w:rPr>
        <w:t>)</w:t>
      </w:r>
      <w:r w:rsidRPr="00515752">
        <w:rPr>
          <w:rFonts w:ascii="ＭＳ 明朝" w:hAnsi="ＭＳ 明朝" w:hint="eastAsia"/>
          <w:szCs w:val="22"/>
        </w:rPr>
        <w:t>が公開している取引データである</w:t>
      </w:r>
      <w:r w:rsidRPr="0055015E">
        <w:rPr>
          <w:rStyle w:val="aa"/>
          <w:rPrChange w:id="41" w:author="正典 松浦" w:date="2023-12-12T20:42:00Z">
            <w:rPr>
              <w:rStyle w:val="aa"/>
              <w:rFonts w:ascii="ＭＳ 明朝" w:hAnsi="ＭＳ 明朝"/>
              <w:szCs w:val="22"/>
            </w:rPr>
          </w:rPrChange>
        </w:rPr>
        <w:footnoteReference w:id="4"/>
      </w:r>
      <w:r w:rsidRPr="00515752">
        <w:rPr>
          <w:rFonts w:ascii="ＭＳ 明朝" w:hAnsi="ＭＳ 明朝" w:hint="eastAsia"/>
          <w:szCs w:val="22"/>
        </w:rPr>
        <w:t>。日本は1</w:t>
      </w:r>
      <w:r w:rsidRPr="00515752">
        <w:rPr>
          <w:rFonts w:ascii="ＭＳ 明朝" w:hAnsi="ＭＳ 明朝"/>
          <w:szCs w:val="22"/>
        </w:rPr>
        <w:t>980</w:t>
      </w:r>
      <w:r w:rsidRPr="00515752">
        <w:rPr>
          <w:rFonts w:ascii="ＭＳ 明朝" w:hAnsi="ＭＳ 明朝" w:hint="eastAsia"/>
          <w:szCs w:val="22"/>
        </w:rPr>
        <w:t>年11月4日に締約国となった。本データは1</w:t>
      </w:r>
      <w:r w:rsidRPr="00515752">
        <w:rPr>
          <w:rFonts w:ascii="ＭＳ 明朝" w:hAnsi="ＭＳ 明朝"/>
          <w:szCs w:val="22"/>
        </w:rPr>
        <w:t>975</w:t>
      </w:r>
      <w:r w:rsidRPr="00515752">
        <w:rPr>
          <w:rFonts w:ascii="ＭＳ 明朝" w:hAnsi="ＭＳ 明朝" w:hint="eastAsia"/>
          <w:szCs w:val="22"/>
        </w:rPr>
        <w:t>年から最新年まで更新されており、本分析においては日本の輸入データ公式に記録されている1980年から202</w:t>
      </w:r>
      <w:r w:rsidRPr="00515752">
        <w:rPr>
          <w:rFonts w:ascii="ＭＳ 明朝" w:hAnsi="ＭＳ 明朝"/>
          <w:szCs w:val="22"/>
        </w:rPr>
        <w:t>1</w:t>
      </w:r>
      <w:r w:rsidRPr="00515752">
        <w:rPr>
          <w:rFonts w:ascii="ＭＳ 明朝" w:hAnsi="ＭＳ 明朝" w:hint="eastAsia"/>
          <w:szCs w:val="22"/>
        </w:rPr>
        <w:t>年までのデータを利用する。本分析に利用される変数は以下のとおりである。C</w:t>
      </w:r>
      <w:r w:rsidRPr="00515752">
        <w:rPr>
          <w:rFonts w:ascii="ＭＳ 明朝" w:hAnsi="ＭＳ 明朝"/>
          <w:szCs w:val="22"/>
        </w:rPr>
        <w:t>ITES</w:t>
      </w:r>
      <w:r w:rsidRPr="00515752">
        <w:rPr>
          <w:rFonts w:ascii="ＭＳ 明朝" w:hAnsi="ＭＳ 明朝" w:hint="eastAsia"/>
          <w:szCs w:val="22"/>
        </w:rPr>
        <w:t>のデータは植物や魚類も含んでいるが、本章では主に野生動物取引による感染症のリスクについて議論するため、それらのデータは除いている。また、感染症のリスクは加工済みの動物よりも、生体との接触のほうが高いと仮定し、生体で取引されている</w:t>
      </w:r>
      <w:del w:id="43" w:author="正典 松浦" w:date="2023-12-12T20:11:00Z">
        <w:r w:rsidRPr="00515752" w:rsidDel="00FA1E1E">
          <w:rPr>
            <w:rFonts w:ascii="ＭＳ 明朝" w:hAnsi="ＭＳ 明朝" w:hint="eastAsia"/>
            <w:szCs w:val="22"/>
          </w:rPr>
          <w:delText>データ</w:delText>
        </w:r>
      </w:del>
      <w:ins w:id="44" w:author="正典 松浦" w:date="2023-12-12T20:11:00Z">
        <w:r w:rsidR="00FA1E1E">
          <w:rPr>
            <w:rFonts w:ascii="ＭＳ 明朝" w:hAnsi="ＭＳ 明朝" w:hint="eastAsia"/>
            <w:szCs w:val="22"/>
          </w:rPr>
          <w:t>動物</w:t>
        </w:r>
      </w:ins>
      <w:r w:rsidRPr="00515752">
        <w:rPr>
          <w:rFonts w:ascii="ＭＳ 明朝" w:hAnsi="ＭＳ 明朝" w:hint="eastAsia"/>
          <w:szCs w:val="22"/>
        </w:rPr>
        <w:t>のみを</w:t>
      </w:r>
      <w:del w:id="45" w:author="正典 松浦" w:date="2023-12-12T20:11:00Z">
        <w:r w:rsidRPr="00515752" w:rsidDel="00FA1E1E">
          <w:rPr>
            <w:rFonts w:ascii="ＭＳ 明朝" w:hAnsi="ＭＳ 明朝" w:hint="eastAsia"/>
            <w:szCs w:val="22"/>
          </w:rPr>
          <w:delText>利用し</w:delText>
        </w:r>
      </w:del>
      <w:ins w:id="46" w:author="正典 松浦" w:date="2023-12-12T20:11:00Z">
        <w:r w:rsidR="00FA1E1E">
          <w:rPr>
            <w:rFonts w:ascii="ＭＳ 明朝" w:hAnsi="ＭＳ 明朝" w:hint="eastAsia"/>
            <w:szCs w:val="22"/>
          </w:rPr>
          <w:t>分析対象とする</w:t>
        </w:r>
      </w:ins>
      <w:del w:id="47" w:author="正典 松浦" w:date="2023-12-12T20:11:00Z">
        <w:r w:rsidRPr="00515752" w:rsidDel="00FA1E1E">
          <w:rPr>
            <w:rFonts w:ascii="ＭＳ 明朝" w:hAnsi="ＭＳ 明朝" w:hint="eastAsia"/>
            <w:szCs w:val="22"/>
          </w:rPr>
          <w:delText>ている</w:delText>
        </w:r>
      </w:del>
      <w:r w:rsidRPr="00515752">
        <w:rPr>
          <w:rFonts w:ascii="ＭＳ 明朝" w:hAnsi="ＭＳ 明朝" w:hint="eastAsia"/>
          <w:szCs w:val="22"/>
        </w:rPr>
        <w:t>。</w:t>
      </w:r>
    </w:p>
    <w:p w14:paraId="194B13A9" w14:textId="0338B2D0" w:rsidR="00D15B63" w:rsidRPr="00515752" w:rsidRDefault="00D15B63" w:rsidP="00D15B63">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Pr="00515752">
        <w:rPr>
          <w:rFonts w:ascii="ＭＳ 明朝" w:hAnsi="ＭＳ 明朝"/>
          <w:noProof/>
          <w:szCs w:val="22"/>
        </w:rPr>
        <w:t>2</w:t>
      </w:r>
      <w:r w:rsidRPr="00515752">
        <w:rPr>
          <w:rFonts w:ascii="ＭＳ 明朝" w:hAnsi="ＭＳ 明朝"/>
          <w:szCs w:val="22"/>
        </w:rPr>
        <w:fldChar w:fldCharType="end"/>
      </w:r>
      <w:r w:rsidRPr="00515752">
        <w:rPr>
          <w:rFonts w:ascii="ＭＳ 明朝" w:hAnsi="ＭＳ 明朝"/>
          <w:szCs w:val="22"/>
        </w:rPr>
        <w:t xml:space="preserve"> </w:t>
      </w:r>
      <w:r w:rsidRPr="00515752">
        <w:rPr>
          <w:rFonts w:ascii="ＭＳ 明朝" w:hAnsi="ＭＳ 明朝" w:hint="eastAsia"/>
          <w:szCs w:val="22"/>
        </w:rPr>
        <w:t>分析に利用する変数の情報</w:t>
      </w:r>
    </w:p>
    <w:tbl>
      <w:tblPr>
        <w:tblStyle w:val="ae"/>
        <w:tblW w:w="9264" w:type="dxa"/>
        <w:tblLook w:val="04A0" w:firstRow="1" w:lastRow="0" w:firstColumn="1" w:lastColumn="0" w:noHBand="0" w:noVBand="1"/>
      </w:tblPr>
      <w:tblGrid>
        <w:gridCol w:w="4632"/>
        <w:gridCol w:w="4632"/>
      </w:tblGrid>
      <w:tr w:rsidR="00CC7649" w:rsidRPr="00515752" w14:paraId="444861B8" w14:textId="77777777" w:rsidTr="00515752">
        <w:trPr>
          <w:trHeight w:val="383"/>
        </w:trPr>
        <w:tc>
          <w:tcPr>
            <w:tcW w:w="4632" w:type="dxa"/>
            <w:tcBorders>
              <w:left w:val="nil"/>
              <w:bottom w:val="single" w:sz="4" w:space="0" w:color="auto"/>
            </w:tcBorders>
          </w:tcPr>
          <w:p w14:paraId="3DF8623A" w14:textId="699E56B3" w:rsidR="00CC7649" w:rsidRPr="00515752" w:rsidRDefault="00CC7649" w:rsidP="00C946AD">
            <w:pPr>
              <w:ind w:firstLineChars="0" w:firstLine="0"/>
              <w:rPr>
                <w:rFonts w:ascii="ＭＳ 明朝" w:hAnsi="ＭＳ 明朝"/>
                <w:szCs w:val="22"/>
              </w:rPr>
              <w:pPrChange w:id="48" w:author="正典 松浦" w:date="2023-12-12T20:59:00Z">
                <w:pPr>
                  <w:ind w:firstLine="220"/>
                </w:pPr>
              </w:pPrChange>
            </w:pPr>
            <w:r w:rsidRPr="00515752">
              <w:rPr>
                <w:rFonts w:ascii="ＭＳ 明朝" w:hAnsi="ＭＳ 明朝" w:hint="eastAsia"/>
                <w:szCs w:val="22"/>
              </w:rPr>
              <w:t>変数名</w:t>
            </w:r>
          </w:p>
        </w:tc>
        <w:tc>
          <w:tcPr>
            <w:tcW w:w="4632" w:type="dxa"/>
            <w:tcBorders>
              <w:bottom w:val="single" w:sz="4" w:space="0" w:color="auto"/>
              <w:right w:val="nil"/>
            </w:tcBorders>
          </w:tcPr>
          <w:p w14:paraId="4C11627A" w14:textId="202DD6F0" w:rsidR="00CC7649" w:rsidRPr="00515752" w:rsidRDefault="00CC7649" w:rsidP="00C946AD">
            <w:pPr>
              <w:ind w:firstLineChars="0" w:firstLine="0"/>
              <w:rPr>
                <w:rFonts w:ascii="ＭＳ 明朝" w:hAnsi="ＭＳ 明朝"/>
                <w:szCs w:val="22"/>
              </w:rPr>
              <w:pPrChange w:id="49" w:author="正典 松浦" w:date="2023-12-12T20:59:00Z">
                <w:pPr>
                  <w:ind w:firstLine="220"/>
                </w:pPr>
              </w:pPrChange>
            </w:pPr>
            <w:r w:rsidRPr="00515752">
              <w:rPr>
                <w:rFonts w:ascii="ＭＳ 明朝" w:hAnsi="ＭＳ 明朝" w:hint="eastAsia"/>
                <w:szCs w:val="22"/>
              </w:rPr>
              <w:t>説明</w:t>
            </w:r>
          </w:p>
        </w:tc>
      </w:tr>
      <w:tr w:rsidR="00CC7649" w:rsidRPr="00515752" w14:paraId="422D5F7B" w14:textId="77777777" w:rsidTr="00515752">
        <w:trPr>
          <w:trHeight w:val="383"/>
        </w:trPr>
        <w:tc>
          <w:tcPr>
            <w:tcW w:w="4632" w:type="dxa"/>
            <w:tcBorders>
              <w:left w:val="nil"/>
              <w:bottom w:val="nil"/>
            </w:tcBorders>
          </w:tcPr>
          <w:p w14:paraId="27D99E4C" w14:textId="1DFECF88" w:rsidR="00CC7649" w:rsidRPr="00515752" w:rsidRDefault="00CC7649" w:rsidP="00C946AD">
            <w:pPr>
              <w:ind w:firstLineChars="0" w:firstLine="0"/>
              <w:rPr>
                <w:rFonts w:ascii="ＭＳ 明朝" w:hAnsi="ＭＳ 明朝"/>
                <w:szCs w:val="22"/>
              </w:rPr>
              <w:pPrChange w:id="50" w:author="正典 松浦" w:date="2023-12-12T20:59:00Z">
                <w:pPr>
                  <w:ind w:firstLine="220"/>
                </w:pPr>
              </w:pPrChange>
            </w:pPr>
            <w:r w:rsidRPr="00515752">
              <w:rPr>
                <w:rFonts w:ascii="ＭＳ 明朝" w:hAnsi="ＭＳ 明朝" w:hint="eastAsia"/>
                <w:szCs w:val="22"/>
              </w:rPr>
              <w:t>年</w:t>
            </w:r>
          </w:p>
        </w:tc>
        <w:tc>
          <w:tcPr>
            <w:tcW w:w="4632" w:type="dxa"/>
            <w:tcBorders>
              <w:bottom w:val="nil"/>
              <w:right w:val="nil"/>
            </w:tcBorders>
          </w:tcPr>
          <w:p w14:paraId="5CC31AE5" w14:textId="5680FC4F" w:rsidR="00CC7649" w:rsidRPr="00515752" w:rsidRDefault="00576A76" w:rsidP="00C946AD">
            <w:pPr>
              <w:ind w:firstLineChars="0" w:firstLine="0"/>
              <w:rPr>
                <w:rFonts w:ascii="ＭＳ 明朝" w:hAnsi="ＭＳ 明朝"/>
                <w:szCs w:val="22"/>
              </w:rPr>
              <w:pPrChange w:id="51" w:author="正典 松浦" w:date="2023-12-12T20:59:00Z">
                <w:pPr>
                  <w:ind w:firstLine="220"/>
                </w:pPr>
              </w:pPrChange>
            </w:pPr>
            <w:r w:rsidRPr="00515752">
              <w:rPr>
                <w:rFonts w:ascii="ＭＳ 明朝" w:hAnsi="ＭＳ 明朝" w:hint="eastAsia"/>
                <w:szCs w:val="22"/>
              </w:rPr>
              <w:t>19</w:t>
            </w:r>
            <w:r w:rsidR="00A25BBE" w:rsidRPr="00515752">
              <w:rPr>
                <w:rFonts w:ascii="ＭＳ 明朝" w:hAnsi="ＭＳ 明朝" w:hint="eastAsia"/>
                <w:szCs w:val="22"/>
              </w:rPr>
              <w:t>9</w:t>
            </w:r>
            <w:r w:rsidRPr="00515752">
              <w:rPr>
                <w:rFonts w:ascii="ＭＳ 明朝" w:hAnsi="ＭＳ 明朝" w:hint="eastAsia"/>
                <w:szCs w:val="22"/>
              </w:rPr>
              <w:t>0年から202</w:t>
            </w:r>
            <w:r w:rsidR="00C239AA" w:rsidRPr="00515752">
              <w:rPr>
                <w:rFonts w:ascii="ＭＳ 明朝" w:hAnsi="ＭＳ 明朝"/>
                <w:szCs w:val="22"/>
              </w:rPr>
              <w:t>1</w:t>
            </w:r>
            <w:r w:rsidRPr="00515752">
              <w:rPr>
                <w:rFonts w:ascii="ＭＳ 明朝" w:hAnsi="ＭＳ 明朝" w:hint="eastAsia"/>
                <w:szCs w:val="22"/>
              </w:rPr>
              <w:t>年</w:t>
            </w:r>
          </w:p>
        </w:tc>
      </w:tr>
      <w:tr w:rsidR="00CC7649" w:rsidRPr="00515752" w14:paraId="1A69AEDE" w14:textId="77777777" w:rsidTr="00515752">
        <w:trPr>
          <w:trHeight w:val="383"/>
        </w:trPr>
        <w:tc>
          <w:tcPr>
            <w:tcW w:w="4632" w:type="dxa"/>
            <w:tcBorders>
              <w:top w:val="nil"/>
              <w:left w:val="nil"/>
              <w:bottom w:val="nil"/>
            </w:tcBorders>
          </w:tcPr>
          <w:p w14:paraId="61B4D63C" w14:textId="3268DE2A" w:rsidR="00CC7649" w:rsidRPr="00515752" w:rsidRDefault="00CC7649" w:rsidP="00C946AD">
            <w:pPr>
              <w:ind w:firstLineChars="0" w:firstLine="0"/>
              <w:rPr>
                <w:rFonts w:ascii="ＭＳ 明朝" w:hAnsi="ＭＳ 明朝"/>
                <w:szCs w:val="22"/>
              </w:rPr>
              <w:pPrChange w:id="52" w:author="正典 松浦" w:date="2023-12-12T20:59:00Z">
                <w:pPr>
                  <w:ind w:firstLine="220"/>
                </w:pPr>
              </w:pPrChange>
            </w:pPr>
            <w:r w:rsidRPr="00515752">
              <w:rPr>
                <w:rFonts w:ascii="ＭＳ 明朝" w:hAnsi="ＭＳ 明朝" w:hint="eastAsia"/>
                <w:szCs w:val="22"/>
              </w:rPr>
              <w:t>類</w:t>
            </w:r>
          </w:p>
        </w:tc>
        <w:tc>
          <w:tcPr>
            <w:tcW w:w="4632" w:type="dxa"/>
            <w:tcBorders>
              <w:top w:val="nil"/>
              <w:bottom w:val="nil"/>
              <w:right w:val="nil"/>
            </w:tcBorders>
          </w:tcPr>
          <w:p w14:paraId="17596D74" w14:textId="258042AA" w:rsidR="00CC7649" w:rsidRPr="00515752" w:rsidRDefault="005C2A6E" w:rsidP="00C946AD">
            <w:pPr>
              <w:ind w:firstLineChars="0" w:firstLine="0"/>
              <w:rPr>
                <w:rFonts w:ascii="ＭＳ 明朝" w:hAnsi="ＭＳ 明朝"/>
                <w:szCs w:val="22"/>
              </w:rPr>
              <w:pPrChange w:id="53" w:author="正典 松浦" w:date="2023-12-12T20:59:00Z">
                <w:pPr>
                  <w:ind w:firstLine="220"/>
                </w:pPr>
              </w:pPrChange>
            </w:pPr>
            <w:commentRangeStart w:id="54"/>
            <w:r w:rsidRPr="00515752">
              <w:rPr>
                <w:rFonts w:ascii="ＭＳ 明朝" w:hAnsi="ＭＳ 明朝" w:hint="eastAsia"/>
                <w:szCs w:val="22"/>
              </w:rPr>
              <w:t>鳥類・両生類・爬虫類・哺乳類</w:t>
            </w:r>
            <w:commentRangeEnd w:id="54"/>
            <w:r w:rsidR="002B0AB3" w:rsidRPr="00515752">
              <w:rPr>
                <w:rStyle w:val="af5"/>
                <w:rFonts w:ascii="ＭＳ 明朝" w:hAnsi="ＭＳ 明朝"/>
                <w:sz w:val="22"/>
                <w:szCs w:val="22"/>
              </w:rPr>
              <w:commentReference w:id="54"/>
            </w:r>
          </w:p>
        </w:tc>
      </w:tr>
      <w:tr w:rsidR="00CC7649" w:rsidRPr="00515752" w14:paraId="7D467D16" w14:textId="77777777" w:rsidTr="00515752">
        <w:trPr>
          <w:trHeight w:val="383"/>
        </w:trPr>
        <w:tc>
          <w:tcPr>
            <w:tcW w:w="4632" w:type="dxa"/>
            <w:tcBorders>
              <w:top w:val="nil"/>
              <w:left w:val="nil"/>
              <w:bottom w:val="nil"/>
            </w:tcBorders>
          </w:tcPr>
          <w:p w14:paraId="636627AE" w14:textId="424FD918" w:rsidR="00CC7649" w:rsidRPr="00515752" w:rsidRDefault="00DB0CEB" w:rsidP="00C946AD">
            <w:pPr>
              <w:ind w:firstLineChars="0" w:firstLine="0"/>
              <w:rPr>
                <w:rFonts w:ascii="ＭＳ 明朝" w:hAnsi="ＭＳ 明朝"/>
                <w:szCs w:val="22"/>
              </w:rPr>
              <w:pPrChange w:id="55" w:author="正典 松浦" w:date="2023-12-12T20:59:00Z">
                <w:pPr>
                  <w:ind w:firstLine="220"/>
                </w:pPr>
              </w:pPrChange>
            </w:pPr>
            <w:r w:rsidRPr="00515752">
              <w:rPr>
                <w:rFonts w:ascii="ＭＳ 明朝" w:hAnsi="ＭＳ 明朝" w:hint="eastAsia"/>
                <w:szCs w:val="22"/>
              </w:rPr>
              <w:t>科</w:t>
            </w:r>
          </w:p>
        </w:tc>
        <w:tc>
          <w:tcPr>
            <w:tcW w:w="4632" w:type="dxa"/>
            <w:tcBorders>
              <w:top w:val="nil"/>
              <w:bottom w:val="nil"/>
              <w:right w:val="nil"/>
            </w:tcBorders>
          </w:tcPr>
          <w:p w14:paraId="4F54D167" w14:textId="674A7C33" w:rsidR="00CC7649" w:rsidRPr="00515752" w:rsidRDefault="00DB0CEB" w:rsidP="00C946AD">
            <w:pPr>
              <w:ind w:firstLineChars="0" w:firstLine="0"/>
              <w:rPr>
                <w:rFonts w:ascii="ＭＳ 明朝" w:hAnsi="ＭＳ 明朝"/>
                <w:szCs w:val="22"/>
              </w:rPr>
              <w:pPrChange w:id="56" w:author="正典 松浦" w:date="2023-12-12T20:59:00Z">
                <w:pPr>
                  <w:ind w:firstLine="220"/>
                </w:pPr>
              </w:pPrChange>
            </w:pPr>
            <w:r w:rsidRPr="00515752">
              <w:rPr>
                <w:rFonts w:ascii="ＭＳ 明朝" w:hAnsi="ＭＳ 明朝" w:hint="eastAsia"/>
                <w:szCs w:val="22"/>
              </w:rPr>
              <w:t>輸出入されている科</w:t>
            </w:r>
          </w:p>
        </w:tc>
      </w:tr>
      <w:tr w:rsidR="00CC7649" w:rsidRPr="00515752" w14:paraId="09EF296C" w14:textId="77777777" w:rsidTr="00515752">
        <w:trPr>
          <w:trHeight w:val="383"/>
        </w:trPr>
        <w:tc>
          <w:tcPr>
            <w:tcW w:w="4632" w:type="dxa"/>
            <w:tcBorders>
              <w:top w:val="nil"/>
              <w:left w:val="nil"/>
              <w:bottom w:val="nil"/>
            </w:tcBorders>
          </w:tcPr>
          <w:p w14:paraId="1439AEAE" w14:textId="69E3AC6B" w:rsidR="00CC7649" w:rsidRPr="00515752" w:rsidRDefault="00CC7649" w:rsidP="00C946AD">
            <w:pPr>
              <w:ind w:firstLineChars="0" w:firstLine="0"/>
              <w:rPr>
                <w:rFonts w:ascii="ＭＳ 明朝" w:hAnsi="ＭＳ 明朝"/>
                <w:szCs w:val="22"/>
              </w:rPr>
              <w:pPrChange w:id="57" w:author="正典 松浦" w:date="2023-12-12T20:59:00Z">
                <w:pPr>
                  <w:ind w:firstLine="220"/>
                </w:pPr>
              </w:pPrChange>
            </w:pPr>
            <w:r w:rsidRPr="00515752">
              <w:rPr>
                <w:rFonts w:ascii="ＭＳ 明朝" w:hAnsi="ＭＳ 明朝" w:hint="eastAsia"/>
                <w:szCs w:val="22"/>
              </w:rPr>
              <w:t>状態</w:t>
            </w:r>
          </w:p>
        </w:tc>
        <w:tc>
          <w:tcPr>
            <w:tcW w:w="4632" w:type="dxa"/>
            <w:tcBorders>
              <w:top w:val="nil"/>
              <w:bottom w:val="nil"/>
              <w:right w:val="nil"/>
            </w:tcBorders>
          </w:tcPr>
          <w:p w14:paraId="0249BEA6" w14:textId="015A726B" w:rsidR="00CC7649" w:rsidRPr="00515752" w:rsidRDefault="006E1084" w:rsidP="00C946AD">
            <w:pPr>
              <w:ind w:firstLineChars="0" w:firstLine="0"/>
              <w:rPr>
                <w:rFonts w:ascii="ＭＳ 明朝" w:hAnsi="ＭＳ 明朝"/>
                <w:szCs w:val="22"/>
              </w:rPr>
              <w:pPrChange w:id="58" w:author="正典 松浦" w:date="2023-12-12T20:59:00Z">
                <w:pPr>
                  <w:ind w:firstLine="220"/>
                </w:pPr>
              </w:pPrChange>
            </w:pPr>
            <w:r w:rsidRPr="00515752">
              <w:rPr>
                <w:rFonts w:ascii="ＭＳ 明朝" w:hAnsi="ＭＳ 明朝" w:hint="eastAsia"/>
                <w:szCs w:val="22"/>
              </w:rPr>
              <w:t>生体かどうか</w:t>
            </w:r>
          </w:p>
        </w:tc>
      </w:tr>
      <w:tr w:rsidR="00CC7649" w:rsidRPr="00515752" w14:paraId="65B74702" w14:textId="77777777" w:rsidTr="00515752">
        <w:trPr>
          <w:trHeight w:val="383"/>
        </w:trPr>
        <w:tc>
          <w:tcPr>
            <w:tcW w:w="4632" w:type="dxa"/>
            <w:tcBorders>
              <w:top w:val="nil"/>
              <w:left w:val="nil"/>
              <w:bottom w:val="nil"/>
            </w:tcBorders>
          </w:tcPr>
          <w:p w14:paraId="3714C670" w14:textId="3D134F9B" w:rsidR="00CC7649" w:rsidRPr="00515752" w:rsidRDefault="00CC7649" w:rsidP="00C946AD">
            <w:pPr>
              <w:ind w:firstLineChars="0" w:firstLine="0"/>
              <w:rPr>
                <w:rFonts w:ascii="ＭＳ 明朝" w:hAnsi="ＭＳ 明朝"/>
                <w:szCs w:val="22"/>
              </w:rPr>
              <w:pPrChange w:id="59" w:author="正典 松浦" w:date="2023-12-12T20:59:00Z">
                <w:pPr>
                  <w:ind w:firstLine="220"/>
                </w:pPr>
              </w:pPrChange>
            </w:pPr>
            <w:r w:rsidRPr="00515752">
              <w:rPr>
                <w:rFonts w:ascii="ＭＳ 明朝" w:hAnsi="ＭＳ 明朝" w:hint="eastAsia"/>
                <w:szCs w:val="22"/>
              </w:rPr>
              <w:t>輸入国</w:t>
            </w:r>
          </w:p>
        </w:tc>
        <w:tc>
          <w:tcPr>
            <w:tcW w:w="4632" w:type="dxa"/>
            <w:tcBorders>
              <w:top w:val="nil"/>
              <w:bottom w:val="nil"/>
              <w:right w:val="nil"/>
            </w:tcBorders>
          </w:tcPr>
          <w:p w14:paraId="28B3B0A2" w14:textId="2675EF77" w:rsidR="00CC7649" w:rsidRPr="00515752" w:rsidRDefault="006E1084" w:rsidP="00C946AD">
            <w:pPr>
              <w:ind w:firstLineChars="0" w:firstLine="0"/>
              <w:rPr>
                <w:rFonts w:ascii="ＭＳ 明朝" w:hAnsi="ＭＳ 明朝"/>
                <w:szCs w:val="22"/>
              </w:rPr>
              <w:pPrChange w:id="60" w:author="正典 松浦" w:date="2023-12-12T20:59:00Z">
                <w:pPr>
                  <w:ind w:firstLine="220"/>
                </w:pPr>
              </w:pPrChange>
            </w:pPr>
            <w:r w:rsidRPr="00515752">
              <w:rPr>
                <w:rFonts w:ascii="ＭＳ 明朝" w:hAnsi="ＭＳ 明朝" w:hint="eastAsia"/>
                <w:szCs w:val="22"/>
              </w:rPr>
              <w:t>日本</w:t>
            </w:r>
            <w:r w:rsidR="00DB0CEB" w:rsidRPr="00515752">
              <w:rPr>
                <w:rFonts w:ascii="ＭＳ 明朝" w:hAnsi="ＭＳ 明朝" w:hint="eastAsia"/>
                <w:szCs w:val="22"/>
              </w:rPr>
              <w:t>・中国・タイの三か国</w:t>
            </w:r>
            <w:r w:rsidR="00B61091" w:rsidRPr="00515752">
              <w:rPr>
                <w:rFonts w:ascii="ＭＳ 明朝" w:hAnsi="ＭＳ 明朝" w:hint="eastAsia"/>
                <w:szCs w:val="22"/>
              </w:rPr>
              <w:t>を対象とする</w:t>
            </w:r>
          </w:p>
        </w:tc>
      </w:tr>
      <w:tr w:rsidR="00CC7649" w:rsidRPr="00515752" w14:paraId="6B915475" w14:textId="77777777" w:rsidTr="00515752">
        <w:trPr>
          <w:trHeight w:val="383"/>
        </w:trPr>
        <w:tc>
          <w:tcPr>
            <w:tcW w:w="4632" w:type="dxa"/>
            <w:tcBorders>
              <w:top w:val="nil"/>
              <w:left w:val="nil"/>
              <w:bottom w:val="nil"/>
            </w:tcBorders>
          </w:tcPr>
          <w:p w14:paraId="432C0F16" w14:textId="7BF20025" w:rsidR="00CC7649" w:rsidRPr="00515752" w:rsidRDefault="00CC7649" w:rsidP="00C946AD">
            <w:pPr>
              <w:ind w:firstLineChars="0" w:firstLine="0"/>
              <w:rPr>
                <w:rFonts w:ascii="ＭＳ 明朝" w:hAnsi="ＭＳ 明朝"/>
                <w:szCs w:val="22"/>
              </w:rPr>
              <w:pPrChange w:id="61" w:author="正典 松浦" w:date="2023-12-12T20:59:00Z">
                <w:pPr>
                  <w:ind w:firstLine="220"/>
                </w:pPr>
              </w:pPrChange>
            </w:pPr>
            <w:r w:rsidRPr="00515752">
              <w:rPr>
                <w:rFonts w:ascii="ＭＳ 明朝" w:hAnsi="ＭＳ 明朝" w:hint="eastAsia"/>
                <w:szCs w:val="22"/>
              </w:rPr>
              <w:t>輸出国</w:t>
            </w:r>
          </w:p>
        </w:tc>
        <w:tc>
          <w:tcPr>
            <w:tcW w:w="4632" w:type="dxa"/>
            <w:tcBorders>
              <w:top w:val="nil"/>
              <w:bottom w:val="nil"/>
              <w:right w:val="nil"/>
            </w:tcBorders>
          </w:tcPr>
          <w:p w14:paraId="4D3B3DA4" w14:textId="0C3BC30A" w:rsidR="00CC7649" w:rsidRPr="00515752" w:rsidRDefault="00996A93" w:rsidP="00C946AD">
            <w:pPr>
              <w:ind w:firstLineChars="0" w:firstLine="0"/>
              <w:rPr>
                <w:rFonts w:ascii="ＭＳ 明朝" w:hAnsi="ＭＳ 明朝"/>
                <w:szCs w:val="22"/>
              </w:rPr>
              <w:pPrChange w:id="62" w:author="正典 松浦" w:date="2023-12-12T20:59:00Z">
                <w:pPr>
                  <w:ind w:firstLine="220"/>
                </w:pPr>
              </w:pPrChange>
            </w:pPr>
            <w:r w:rsidRPr="00515752">
              <w:rPr>
                <w:rFonts w:ascii="ＭＳ 明朝" w:hAnsi="ＭＳ 明朝" w:hint="eastAsia"/>
                <w:szCs w:val="22"/>
              </w:rPr>
              <w:t>世界各国</w:t>
            </w:r>
          </w:p>
        </w:tc>
      </w:tr>
      <w:tr w:rsidR="00CC7649" w:rsidRPr="00515752" w14:paraId="23323B5D" w14:textId="77777777" w:rsidTr="00515752">
        <w:trPr>
          <w:trHeight w:val="383"/>
        </w:trPr>
        <w:tc>
          <w:tcPr>
            <w:tcW w:w="4632" w:type="dxa"/>
            <w:tcBorders>
              <w:top w:val="nil"/>
              <w:left w:val="nil"/>
              <w:bottom w:val="nil"/>
            </w:tcBorders>
          </w:tcPr>
          <w:p w14:paraId="41620D75" w14:textId="32A80C91" w:rsidR="00CC7649" w:rsidRPr="00515752" w:rsidRDefault="00CC7649" w:rsidP="00C946AD">
            <w:pPr>
              <w:ind w:firstLineChars="0" w:firstLine="0"/>
              <w:rPr>
                <w:rFonts w:ascii="ＭＳ 明朝" w:hAnsi="ＭＳ 明朝"/>
                <w:szCs w:val="22"/>
              </w:rPr>
              <w:pPrChange w:id="63" w:author="正典 松浦" w:date="2023-12-12T20:59:00Z">
                <w:pPr>
                  <w:ind w:firstLine="220"/>
                </w:pPr>
              </w:pPrChange>
            </w:pPr>
            <w:r w:rsidRPr="00515752">
              <w:rPr>
                <w:rFonts w:ascii="ＭＳ 明朝" w:hAnsi="ＭＳ 明朝" w:hint="eastAsia"/>
                <w:szCs w:val="22"/>
              </w:rPr>
              <w:t>数量</w:t>
            </w:r>
          </w:p>
        </w:tc>
        <w:tc>
          <w:tcPr>
            <w:tcW w:w="4632" w:type="dxa"/>
            <w:tcBorders>
              <w:top w:val="nil"/>
              <w:bottom w:val="nil"/>
              <w:right w:val="nil"/>
            </w:tcBorders>
          </w:tcPr>
          <w:p w14:paraId="62002AC3" w14:textId="0319DDBF" w:rsidR="00CC7649" w:rsidRPr="00515752" w:rsidRDefault="006869D2" w:rsidP="00C946AD">
            <w:pPr>
              <w:ind w:firstLineChars="0" w:firstLine="0"/>
              <w:rPr>
                <w:rFonts w:ascii="ＭＳ 明朝" w:hAnsi="ＭＳ 明朝"/>
                <w:szCs w:val="22"/>
              </w:rPr>
              <w:pPrChange w:id="64" w:author="正典 松浦" w:date="2023-12-12T20:59:00Z">
                <w:pPr>
                  <w:ind w:firstLine="220"/>
                </w:pPr>
              </w:pPrChange>
            </w:pPr>
            <w:r w:rsidRPr="00515752">
              <w:rPr>
                <w:rFonts w:ascii="ＭＳ 明朝" w:hAnsi="ＭＳ 明朝" w:hint="eastAsia"/>
                <w:szCs w:val="22"/>
              </w:rPr>
              <w:t>個体数</w:t>
            </w:r>
          </w:p>
        </w:tc>
      </w:tr>
      <w:tr w:rsidR="00CC7649" w:rsidRPr="00515752" w14:paraId="53FC3E85" w14:textId="77777777" w:rsidTr="00515752">
        <w:trPr>
          <w:trHeight w:val="383"/>
        </w:trPr>
        <w:tc>
          <w:tcPr>
            <w:tcW w:w="4632" w:type="dxa"/>
            <w:tcBorders>
              <w:top w:val="nil"/>
              <w:left w:val="nil"/>
              <w:bottom w:val="nil"/>
            </w:tcBorders>
          </w:tcPr>
          <w:p w14:paraId="218898AC" w14:textId="504DEFC6" w:rsidR="00CC7649" w:rsidRPr="00515752" w:rsidRDefault="00CC7649" w:rsidP="00C946AD">
            <w:pPr>
              <w:ind w:firstLineChars="0" w:firstLine="0"/>
              <w:rPr>
                <w:rFonts w:ascii="ＭＳ 明朝" w:hAnsi="ＭＳ 明朝"/>
                <w:szCs w:val="22"/>
              </w:rPr>
              <w:pPrChange w:id="65" w:author="正典 松浦" w:date="2023-12-12T20:59:00Z">
                <w:pPr>
                  <w:ind w:firstLine="220"/>
                </w:pPr>
              </w:pPrChange>
            </w:pPr>
            <w:r w:rsidRPr="00515752">
              <w:rPr>
                <w:rFonts w:ascii="ＭＳ 明朝" w:hAnsi="ＭＳ 明朝" w:hint="eastAsia"/>
                <w:szCs w:val="22"/>
              </w:rPr>
              <w:t>目的</w:t>
            </w:r>
          </w:p>
        </w:tc>
        <w:tc>
          <w:tcPr>
            <w:tcW w:w="4632" w:type="dxa"/>
            <w:tcBorders>
              <w:top w:val="nil"/>
              <w:bottom w:val="nil"/>
              <w:right w:val="nil"/>
            </w:tcBorders>
          </w:tcPr>
          <w:p w14:paraId="1055D076" w14:textId="07AFE63D" w:rsidR="00CC7649" w:rsidRPr="00515752" w:rsidRDefault="00604120" w:rsidP="00C946AD">
            <w:pPr>
              <w:ind w:firstLineChars="0" w:firstLine="0"/>
              <w:rPr>
                <w:rFonts w:ascii="ＭＳ 明朝" w:hAnsi="ＭＳ 明朝"/>
                <w:szCs w:val="22"/>
              </w:rPr>
              <w:pPrChange w:id="66" w:author="正典 松浦" w:date="2023-12-12T20:59:00Z">
                <w:pPr>
                  <w:ind w:firstLine="220"/>
                </w:pPr>
              </w:pPrChange>
            </w:pPr>
            <w:r w:rsidRPr="00515752">
              <w:rPr>
                <w:rFonts w:ascii="ＭＳ 明朝" w:hAnsi="ＭＳ 明朝" w:hint="eastAsia"/>
                <w:szCs w:val="22"/>
              </w:rPr>
              <w:t>全て</w:t>
            </w:r>
          </w:p>
        </w:tc>
      </w:tr>
      <w:tr w:rsidR="00CC7649" w:rsidRPr="00515752" w14:paraId="057D7659" w14:textId="77777777" w:rsidTr="00515752">
        <w:trPr>
          <w:trHeight w:val="383"/>
        </w:trPr>
        <w:tc>
          <w:tcPr>
            <w:tcW w:w="4632" w:type="dxa"/>
            <w:tcBorders>
              <w:top w:val="nil"/>
              <w:left w:val="nil"/>
            </w:tcBorders>
          </w:tcPr>
          <w:p w14:paraId="277DD12A" w14:textId="530174AA" w:rsidR="00CC7649" w:rsidRPr="00515752" w:rsidRDefault="00CC7649" w:rsidP="00C946AD">
            <w:pPr>
              <w:ind w:firstLineChars="0" w:firstLine="0"/>
              <w:rPr>
                <w:rFonts w:ascii="ＭＳ 明朝" w:hAnsi="ＭＳ 明朝"/>
                <w:szCs w:val="22"/>
              </w:rPr>
              <w:pPrChange w:id="67" w:author="正典 松浦" w:date="2023-12-12T20:59:00Z">
                <w:pPr>
                  <w:ind w:firstLine="220"/>
                </w:pPr>
              </w:pPrChange>
            </w:pPr>
            <w:r w:rsidRPr="00515752">
              <w:rPr>
                <w:rFonts w:ascii="ＭＳ 明朝" w:hAnsi="ＭＳ 明朝" w:hint="eastAsia"/>
                <w:szCs w:val="22"/>
              </w:rPr>
              <w:t>取得源</w:t>
            </w:r>
          </w:p>
        </w:tc>
        <w:tc>
          <w:tcPr>
            <w:tcW w:w="4632" w:type="dxa"/>
            <w:tcBorders>
              <w:top w:val="nil"/>
              <w:right w:val="nil"/>
            </w:tcBorders>
          </w:tcPr>
          <w:p w14:paraId="20CE1027" w14:textId="17B5E106" w:rsidR="00CC7649" w:rsidRPr="00515752" w:rsidRDefault="00CC7649" w:rsidP="00C946AD">
            <w:pPr>
              <w:ind w:firstLineChars="0" w:firstLine="0"/>
              <w:rPr>
                <w:rFonts w:ascii="ＭＳ 明朝" w:hAnsi="ＭＳ 明朝"/>
                <w:szCs w:val="22"/>
              </w:rPr>
              <w:pPrChange w:id="68" w:author="正典 松浦" w:date="2023-12-12T20:59:00Z">
                <w:pPr>
                  <w:ind w:firstLine="220"/>
                </w:pPr>
              </w:pPrChange>
            </w:pPr>
            <w:r w:rsidRPr="00515752">
              <w:rPr>
                <w:rFonts w:ascii="ＭＳ 明朝" w:hAnsi="ＭＳ 明朝" w:hint="eastAsia"/>
                <w:szCs w:val="22"/>
              </w:rPr>
              <w:t>野生かどうか</w:t>
            </w:r>
          </w:p>
        </w:tc>
      </w:tr>
    </w:tbl>
    <w:p w14:paraId="2D74A9B2" w14:textId="77777777" w:rsidR="00DD6004" w:rsidRPr="00515752" w:rsidRDefault="00DD6004" w:rsidP="007D176A">
      <w:pPr>
        <w:ind w:firstLine="220"/>
        <w:rPr>
          <w:rFonts w:ascii="ＭＳ 明朝" w:hAnsi="ＭＳ 明朝"/>
          <w:szCs w:val="22"/>
        </w:rPr>
      </w:pPr>
    </w:p>
    <w:p w14:paraId="730E27E6" w14:textId="717E1CFE" w:rsidR="00D15B63" w:rsidRPr="00515752" w:rsidRDefault="00B975BA" w:rsidP="007D176A">
      <w:pPr>
        <w:ind w:firstLine="220"/>
        <w:rPr>
          <w:rFonts w:ascii="ＭＳ 明朝" w:hAnsi="ＭＳ 明朝"/>
          <w:szCs w:val="22"/>
        </w:rPr>
      </w:pPr>
      <w:r w:rsidRPr="00515752">
        <w:rPr>
          <w:rFonts w:ascii="ＭＳ 明朝" w:hAnsi="ＭＳ 明朝" w:hint="eastAsia"/>
          <w:szCs w:val="22"/>
        </w:rPr>
        <w:t>また、日本の輸入データと同じ形式で、中国とタイの輸入データを分析する。</w:t>
      </w:r>
    </w:p>
    <w:p w14:paraId="61776749" w14:textId="2103A433" w:rsidR="004D095E" w:rsidRPr="00515752" w:rsidRDefault="00B602CF" w:rsidP="00D260BF">
      <w:pPr>
        <w:ind w:firstLine="220"/>
        <w:rPr>
          <w:rFonts w:ascii="ＭＳ 明朝" w:hAnsi="ＭＳ 明朝"/>
          <w:i/>
          <w:iCs/>
          <w:szCs w:val="22"/>
        </w:rPr>
      </w:pPr>
      <w:r w:rsidRPr="00515752">
        <w:rPr>
          <w:rFonts w:ascii="ＭＳ 明朝" w:hAnsi="ＭＳ 明朝" w:hint="eastAsia"/>
          <w:i/>
          <w:iCs/>
          <w:szCs w:val="22"/>
        </w:rPr>
        <w:t>国際的な</w:t>
      </w:r>
      <w:r w:rsidR="004D095E" w:rsidRPr="00515752">
        <w:rPr>
          <w:rFonts w:ascii="ＭＳ 明朝" w:hAnsi="ＭＳ 明朝" w:hint="eastAsia"/>
          <w:i/>
          <w:iCs/>
          <w:szCs w:val="22"/>
        </w:rPr>
        <w:t>野生動物取引の</w:t>
      </w:r>
      <w:r w:rsidR="00BF79F6" w:rsidRPr="00515752">
        <w:rPr>
          <w:rFonts w:ascii="ＭＳ 明朝" w:hAnsi="ＭＳ 明朝" w:hint="eastAsia"/>
          <w:i/>
          <w:iCs/>
          <w:szCs w:val="22"/>
        </w:rPr>
        <w:t>実態</w:t>
      </w:r>
      <w:ins w:id="69" w:author="正典 松浦" w:date="2023-12-12T20:10:00Z">
        <w:r w:rsidR="00620497">
          <w:rPr>
            <w:rFonts w:ascii="ＭＳ 明朝" w:hAnsi="ＭＳ 明朝" w:hint="eastAsia"/>
            <w:i/>
            <w:iCs/>
            <w:szCs w:val="22"/>
          </w:rPr>
          <w:t>と分析結果の議論</w:t>
        </w:r>
      </w:ins>
    </w:p>
    <w:p w14:paraId="58B71000" w14:textId="6DA69EB8" w:rsidR="00337F4C" w:rsidRPr="00515752" w:rsidRDefault="00B12F65" w:rsidP="00B12F65">
      <w:pPr>
        <w:pStyle w:val="2"/>
        <w:numPr>
          <w:ilvl w:val="0"/>
          <w:numId w:val="4"/>
        </w:numPr>
        <w:ind w:firstLine="220"/>
        <w:rPr>
          <w:rFonts w:ascii="ＭＳ 明朝" w:eastAsia="ＭＳ 明朝" w:hAnsi="ＭＳ 明朝"/>
          <w:szCs w:val="22"/>
        </w:rPr>
      </w:pPr>
      <w:r w:rsidRPr="00515752">
        <w:rPr>
          <w:rFonts w:ascii="ＭＳ 明朝" w:eastAsia="ＭＳ 明朝" w:hAnsi="ＭＳ 明朝" w:hint="eastAsia"/>
          <w:szCs w:val="22"/>
        </w:rPr>
        <w:t>日本の取引実態</w:t>
      </w:r>
    </w:p>
    <w:p w14:paraId="51D04F2C" w14:textId="6F0A9325" w:rsidR="00352753" w:rsidRPr="00515752" w:rsidRDefault="00BA64B1" w:rsidP="00D260BF">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_Ref141290038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00DA1F26" w:rsidRPr="00515752">
        <w:rPr>
          <w:rFonts w:ascii="ＭＳ 明朝" w:hAnsi="ＭＳ 明朝" w:hint="eastAsia"/>
          <w:szCs w:val="22"/>
        </w:rPr>
        <w:t xml:space="preserve">図 </w:t>
      </w:r>
      <w:r w:rsidR="00DA1F26" w:rsidRPr="00515752">
        <w:rPr>
          <w:rFonts w:ascii="ＭＳ 明朝" w:hAnsi="ＭＳ 明朝"/>
          <w:noProof/>
          <w:szCs w:val="22"/>
        </w:rPr>
        <w:t>1</w:t>
      </w:r>
      <w:r w:rsidRPr="00515752">
        <w:rPr>
          <w:rFonts w:ascii="ＭＳ 明朝" w:hAnsi="ＭＳ 明朝"/>
          <w:szCs w:val="22"/>
        </w:rPr>
        <w:fldChar w:fldCharType="end"/>
      </w:r>
      <w:r w:rsidRPr="00515752">
        <w:rPr>
          <w:rFonts w:ascii="ＭＳ 明朝" w:hAnsi="ＭＳ 明朝" w:hint="eastAsia"/>
          <w:szCs w:val="22"/>
        </w:rPr>
        <w:t>は</w:t>
      </w:r>
      <w:r w:rsidR="008F23DE" w:rsidRPr="00515752">
        <w:rPr>
          <w:rFonts w:ascii="ＭＳ 明朝" w:hAnsi="ＭＳ 明朝" w:hint="eastAsia"/>
          <w:szCs w:val="22"/>
        </w:rPr>
        <w:t>ワシントン条約</w:t>
      </w:r>
      <w:r w:rsidR="00BE38A9" w:rsidRPr="00515752">
        <w:rPr>
          <w:rFonts w:ascii="ＭＳ 明朝" w:hAnsi="ＭＳ 明朝" w:hint="eastAsia"/>
          <w:szCs w:val="22"/>
        </w:rPr>
        <w:t>データベース</w:t>
      </w:r>
      <w:r w:rsidR="008F23DE" w:rsidRPr="00515752">
        <w:rPr>
          <w:rFonts w:ascii="ＭＳ 明朝" w:hAnsi="ＭＳ 明朝" w:hint="eastAsia"/>
          <w:szCs w:val="22"/>
        </w:rPr>
        <w:t>に登録されている</w:t>
      </w:r>
      <w:r w:rsidR="00C0586D" w:rsidRPr="00515752">
        <w:rPr>
          <w:rFonts w:ascii="ＭＳ 明朝" w:hAnsi="ＭＳ 明朝" w:hint="eastAsia"/>
          <w:szCs w:val="22"/>
        </w:rPr>
        <w:t>野生</w:t>
      </w:r>
      <w:r w:rsidR="00BE38A9" w:rsidRPr="00515752">
        <w:rPr>
          <w:rFonts w:ascii="ＭＳ 明朝" w:hAnsi="ＭＳ 明朝" w:hint="eastAsia"/>
          <w:szCs w:val="22"/>
        </w:rPr>
        <w:t>動物の</w:t>
      </w:r>
      <w:r w:rsidRPr="00515752">
        <w:rPr>
          <w:rFonts w:ascii="ＭＳ 明朝" w:hAnsi="ＭＳ 明朝" w:hint="eastAsia"/>
          <w:szCs w:val="22"/>
        </w:rPr>
        <w:t>日本</w:t>
      </w:r>
      <w:r w:rsidR="008F23DE" w:rsidRPr="00515752">
        <w:rPr>
          <w:rFonts w:ascii="ＭＳ 明朝" w:hAnsi="ＭＳ 明朝" w:hint="eastAsia"/>
          <w:szCs w:val="22"/>
        </w:rPr>
        <w:t>の輸入件数である。</w:t>
      </w:r>
      <w:r w:rsidR="00150081" w:rsidRPr="00515752">
        <w:rPr>
          <w:rFonts w:ascii="ＭＳ 明朝" w:hAnsi="ＭＳ 明朝" w:hint="eastAsia"/>
          <w:szCs w:val="22"/>
        </w:rPr>
        <w:t>野生動物の取引に限</w:t>
      </w:r>
      <w:r w:rsidR="006030A1" w:rsidRPr="00515752">
        <w:rPr>
          <w:rFonts w:ascii="ＭＳ 明朝" w:hAnsi="ＭＳ 明朝" w:hint="eastAsia"/>
          <w:szCs w:val="22"/>
        </w:rPr>
        <w:t>ると、</w:t>
      </w:r>
      <w:r w:rsidR="00150081" w:rsidRPr="00515752">
        <w:rPr>
          <w:rFonts w:ascii="ＭＳ 明朝" w:hAnsi="ＭＳ 明朝" w:hint="eastAsia"/>
          <w:szCs w:val="22"/>
        </w:rPr>
        <w:t>1990年からのデータが収録されている</w:t>
      </w:r>
      <w:r w:rsidR="00D75638" w:rsidRPr="00515752">
        <w:rPr>
          <w:rFonts w:ascii="ＭＳ 明朝" w:hAnsi="ＭＳ 明朝" w:hint="eastAsia"/>
          <w:szCs w:val="22"/>
        </w:rPr>
        <w:t>ことが分かる</w:t>
      </w:r>
      <w:r w:rsidR="00150081" w:rsidRPr="00515752">
        <w:rPr>
          <w:rFonts w:ascii="ＭＳ 明朝" w:hAnsi="ＭＳ 明朝" w:hint="eastAsia"/>
          <w:szCs w:val="22"/>
        </w:rPr>
        <w:t>。</w:t>
      </w:r>
      <w:r w:rsidR="00942128" w:rsidRPr="00515752">
        <w:rPr>
          <w:rFonts w:ascii="ＭＳ 明朝" w:hAnsi="ＭＳ 明朝"/>
          <w:szCs w:val="22"/>
        </w:rPr>
        <w:fldChar w:fldCharType="begin"/>
      </w:r>
      <w:r w:rsidR="00942128" w:rsidRPr="00515752">
        <w:rPr>
          <w:rFonts w:ascii="ＭＳ 明朝" w:hAnsi="ＭＳ 明朝"/>
          <w:szCs w:val="22"/>
        </w:rPr>
        <w:instrText xml:space="preserve"> REF _Ref141290038 \h </w:instrText>
      </w:r>
      <w:r w:rsidR="003402B5" w:rsidRPr="003402B5">
        <w:rPr>
          <w:rFonts w:ascii="ＭＳ 明朝" w:hAnsi="ＭＳ 明朝"/>
          <w:szCs w:val="22"/>
        </w:rPr>
        <w:instrText xml:space="preserve"> \* MERGEFORMAT </w:instrText>
      </w:r>
      <w:r w:rsidR="00942128" w:rsidRPr="00515752">
        <w:rPr>
          <w:rFonts w:ascii="ＭＳ 明朝" w:hAnsi="ＭＳ 明朝"/>
          <w:szCs w:val="22"/>
        </w:rPr>
      </w:r>
      <w:r w:rsidR="00942128" w:rsidRPr="00515752">
        <w:rPr>
          <w:rFonts w:ascii="ＭＳ 明朝" w:hAnsi="ＭＳ 明朝"/>
          <w:szCs w:val="22"/>
        </w:rPr>
        <w:fldChar w:fldCharType="separate"/>
      </w:r>
      <w:r w:rsidR="00DA1F26" w:rsidRPr="00515752">
        <w:rPr>
          <w:rFonts w:ascii="ＭＳ 明朝" w:hAnsi="ＭＳ 明朝" w:hint="eastAsia"/>
          <w:szCs w:val="22"/>
        </w:rPr>
        <w:t xml:space="preserve">図 </w:t>
      </w:r>
      <w:r w:rsidR="00DA1F26" w:rsidRPr="00515752">
        <w:rPr>
          <w:rFonts w:ascii="ＭＳ 明朝" w:hAnsi="ＭＳ 明朝"/>
          <w:noProof/>
          <w:szCs w:val="22"/>
        </w:rPr>
        <w:t>1</w:t>
      </w:r>
      <w:r w:rsidR="00942128" w:rsidRPr="00515752">
        <w:rPr>
          <w:rFonts w:ascii="ＭＳ 明朝" w:hAnsi="ＭＳ 明朝"/>
          <w:szCs w:val="22"/>
        </w:rPr>
        <w:fldChar w:fldCharType="end"/>
      </w:r>
      <w:r w:rsidR="00942128" w:rsidRPr="00515752">
        <w:rPr>
          <w:rFonts w:ascii="ＭＳ 明朝" w:hAnsi="ＭＳ 明朝" w:hint="eastAsia"/>
          <w:szCs w:val="22"/>
        </w:rPr>
        <w:t>から</w:t>
      </w:r>
      <w:r w:rsidR="0022035A" w:rsidRPr="00515752">
        <w:rPr>
          <w:rFonts w:ascii="ＭＳ 明朝" w:hAnsi="ＭＳ 明朝" w:hint="eastAsia"/>
          <w:szCs w:val="22"/>
        </w:rPr>
        <w:t>2</w:t>
      </w:r>
      <w:r w:rsidR="0022035A" w:rsidRPr="00515752">
        <w:rPr>
          <w:rFonts w:ascii="ＭＳ 明朝" w:hAnsi="ＭＳ 明朝"/>
          <w:szCs w:val="22"/>
        </w:rPr>
        <w:t>000</w:t>
      </w:r>
      <w:r w:rsidR="0022035A" w:rsidRPr="00515752">
        <w:rPr>
          <w:rFonts w:ascii="ＭＳ 明朝" w:hAnsi="ＭＳ 明朝" w:hint="eastAsia"/>
          <w:szCs w:val="22"/>
        </w:rPr>
        <w:t>年</w:t>
      </w:r>
      <w:r w:rsidR="006365CA" w:rsidRPr="00515752">
        <w:rPr>
          <w:rFonts w:ascii="ＭＳ 明朝" w:hAnsi="ＭＳ 明朝" w:hint="eastAsia"/>
          <w:szCs w:val="22"/>
        </w:rPr>
        <w:t>の約600件</w:t>
      </w:r>
      <w:r w:rsidR="00D57EF1" w:rsidRPr="00515752">
        <w:rPr>
          <w:rFonts w:ascii="ＭＳ 明朝" w:hAnsi="ＭＳ 明朝" w:hint="eastAsia"/>
          <w:szCs w:val="22"/>
        </w:rPr>
        <w:t>をピークに</w:t>
      </w:r>
      <w:r w:rsidR="0022035A" w:rsidRPr="00515752">
        <w:rPr>
          <w:rFonts w:ascii="ＭＳ 明朝" w:hAnsi="ＭＳ 明朝" w:hint="eastAsia"/>
          <w:szCs w:val="22"/>
        </w:rPr>
        <w:t>、</w:t>
      </w:r>
      <w:commentRangeStart w:id="70"/>
      <w:r w:rsidR="008C05C2" w:rsidRPr="00515752">
        <w:rPr>
          <w:rFonts w:ascii="ＭＳ 明朝" w:hAnsi="ＭＳ 明朝" w:hint="eastAsia"/>
          <w:szCs w:val="22"/>
        </w:rPr>
        <w:t>2</w:t>
      </w:r>
      <w:r w:rsidR="008C05C2" w:rsidRPr="00515752">
        <w:rPr>
          <w:rFonts w:ascii="ＭＳ 明朝" w:hAnsi="ＭＳ 明朝"/>
          <w:szCs w:val="22"/>
        </w:rPr>
        <w:t>0</w:t>
      </w:r>
      <w:r w:rsidR="00D57EF1" w:rsidRPr="00515752">
        <w:rPr>
          <w:rFonts w:ascii="ＭＳ 明朝" w:hAnsi="ＭＳ 明朝"/>
          <w:szCs w:val="22"/>
        </w:rPr>
        <w:t>0</w:t>
      </w:r>
      <w:r w:rsidR="008C05C2" w:rsidRPr="00515752">
        <w:rPr>
          <w:rFonts w:ascii="ＭＳ 明朝" w:hAnsi="ＭＳ 明朝"/>
          <w:szCs w:val="22"/>
        </w:rPr>
        <w:t>0</w:t>
      </w:r>
      <w:r w:rsidR="008C05C2" w:rsidRPr="00515752">
        <w:rPr>
          <w:rFonts w:ascii="ＭＳ 明朝" w:hAnsi="ＭＳ 明朝" w:hint="eastAsia"/>
          <w:szCs w:val="22"/>
        </w:rPr>
        <w:t>年頃から</w:t>
      </w:r>
      <w:r w:rsidR="00124262" w:rsidRPr="00515752">
        <w:rPr>
          <w:rFonts w:ascii="ＭＳ 明朝" w:hAnsi="ＭＳ 明朝" w:hint="eastAsia"/>
          <w:szCs w:val="22"/>
        </w:rPr>
        <w:t>減少し</w:t>
      </w:r>
      <w:r w:rsidR="007978EB" w:rsidRPr="00515752">
        <w:rPr>
          <w:rFonts w:ascii="ＭＳ 明朝" w:hAnsi="ＭＳ 明朝" w:hint="eastAsia"/>
          <w:szCs w:val="22"/>
        </w:rPr>
        <w:t>201</w:t>
      </w:r>
      <w:r w:rsidR="003A46C0" w:rsidRPr="00515752">
        <w:rPr>
          <w:rFonts w:ascii="ＭＳ 明朝" w:hAnsi="ＭＳ 明朝"/>
          <w:szCs w:val="22"/>
        </w:rPr>
        <w:t>6</w:t>
      </w:r>
      <w:r w:rsidR="007978EB" w:rsidRPr="00515752">
        <w:rPr>
          <w:rFonts w:ascii="ＭＳ 明朝" w:hAnsi="ＭＳ 明朝" w:hint="eastAsia"/>
          <w:szCs w:val="22"/>
        </w:rPr>
        <w:t>年</w:t>
      </w:r>
      <w:r w:rsidR="003A444D" w:rsidRPr="00515752">
        <w:rPr>
          <w:rFonts w:ascii="ＭＳ 明朝" w:hAnsi="ＭＳ 明朝" w:hint="eastAsia"/>
          <w:szCs w:val="22"/>
        </w:rPr>
        <w:t>頃</w:t>
      </w:r>
      <w:r w:rsidR="007978EB" w:rsidRPr="00515752">
        <w:rPr>
          <w:rFonts w:ascii="ＭＳ 明朝" w:hAnsi="ＭＳ 明朝" w:hint="eastAsia"/>
          <w:szCs w:val="22"/>
        </w:rPr>
        <w:t>から</w:t>
      </w:r>
      <w:r w:rsidR="003A444D" w:rsidRPr="00515752">
        <w:rPr>
          <w:rFonts w:ascii="ＭＳ 明朝" w:hAnsi="ＭＳ 明朝" w:hint="eastAsia"/>
          <w:szCs w:val="22"/>
        </w:rPr>
        <w:t>取引件数は</w:t>
      </w:r>
      <w:r w:rsidR="007978EB" w:rsidRPr="00515752">
        <w:rPr>
          <w:rFonts w:ascii="ＭＳ 明朝" w:hAnsi="ＭＳ 明朝" w:hint="eastAsia"/>
          <w:szCs w:val="22"/>
        </w:rPr>
        <w:t>盛り返すも、新型コロナウイルス流行後</w:t>
      </w:r>
      <w:r w:rsidR="00792F73" w:rsidRPr="00515752">
        <w:rPr>
          <w:rFonts w:ascii="ＭＳ 明朝" w:hAnsi="ＭＳ 明朝" w:hint="eastAsia"/>
          <w:szCs w:val="22"/>
        </w:rPr>
        <w:t>の</w:t>
      </w:r>
      <w:r w:rsidR="005C5550" w:rsidRPr="00515752">
        <w:rPr>
          <w:rFonts w:ascii="ＭＳ 明朝" w:hAnsi="ＭＳ 明朝" w:hint="eastAsia"/>
          <w:szCs w:val="22"/>
        </w:rPr>
        <w:t>2021年時点で</w:t>
      </w:r>
      <w:r w:rsidR="00870D42" w:rsidRPr="00515752">
        <w:rPr>
          <w:rFonts w:ascii="ＭＳ 明朝" w:hAnsi="ＭＳ 明朝" w:hint="eastAsia"/>
          <w:szCs w:val="22"/>
        </w:rPr>
        <w:t>200件弱</w:t>
      </w:r>
      <w:r w:rsidR="005C5550" w:rsidRPr="00515752">
        <w:rPr>
          <w:rFonts w:ascii="ＭＳ 明朝" w:hAnsi="ＭＳ 明朝" w:hint="eastAsia"/>
          <w:szCs w:val="22"/>
        </w:rPr>
        <w:t>になっている</w:t>
      </w:r>
      <w:commentRangeEnd w:id="70"/>
      <w:r w:rsidR="00EE3A89" w:rsidRPr="00515752">
        <w:rPr>
          <w:rStyle w:val="af5"/>
          <w:rFonts w:ascii="ＭＳ 明朝" w:hAnsi="ＭＳ 明朝"/>
          <w:sz w:val="22"/>
          <w:szCs w:val="22"/>
        </w:rPr>
        <w:commentReference w:id="70"/>
      </w:r>
      <w:r w:rsidR="00117F65" w:rsidRPr="00515752">
        <w:rPr>
          <w:rFonts w:ascii="ＭＳ 明朝" w:hAnsi="ＭＳ 明朝" w:hint="eastAsia"/>
          <w:szCs w:val="22"/>
        </w:rPr>
        <w:t>。</w:t>
      </w:r>
    </w:p>
    <w:p w14:paraId="64306CE0" w14:textId="77777777" w:rsidR="003F09E1" w:rsidRPr="00515752" w:rsidRDefault="0020467F" w:rsidP="00561B53">
      <w:pPr>
        <w:keepNext/>
        <w:ind w:firstLine="220"/>
        <w:jc w:val="center"/>
        <w:rPr>
          <w:rFonts w:ascii="ＭＳ 明朝" w:hAnsi="ＭＳ 明朝"/>
          <w:szCs w:val="22"/>
        </w:rPr>
      </w:pPr>
      <w:r w:rsidRPr="00515752">
        <w:rPr>
          <w:rFonts w:ascii="ＭＳ 明朝" w:hAnsi="ＭＳ 明朝" w:hint="eastAsia"/>
          <w:noProof/>
          <w:szCs w:val="22"/>
        </w:rPr>
        <w:lastRenderedPageBreak/>
        <w:drawing>
          <wp:inline distT="0" distB="0" distL="0" distR="0" wp14:anchorId="06D90AEB" wp14:editId="09ABE431">
            <wp:extent cx="5669280" cy="3042549"/>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6508" cy="3046428"/>
                    </a:xfrm>
                    <a:prstGeom prst="rect">
                      <a:avLst/>
                    </a:prstGeom>
                  </pic:spPr>
                </pic:pic>
              </a:graphicData>
            </a:graphic>
          </wp:inline>
        </w:drawing>
      </w:r>
    </w:p>
    <w:p w14:paraId="4CE078F1" w14:textId="709C177A" w:rsidR="00352753" w:rsidRPr="00515752" w:rsidRDefault="003F09E1" w:rsidP="005B15BA">
      <w:pPr>
        <w:pStyle w:val="ad"/>
        <w:ind w:firstLine="220"/>
        <w:rPr>
          <w:rFonts w:ascii="ＭＳ 明朝" w:hAnsi="ＭＳ 明朝"/>
          <w:szCs w:val="22"/>
        </w:rPr>
      </w:pPr>
      <w:bookmarkStart w:id="71" w:name="_Ref141290038"/>
      <w:r w:rsidRPr="00515752">
        <w:rPr>
          <w:rFonts w:ascii="ＭＳ 明朝" w:hAnsi="ＭＳ 明朝" w:hint="eastAsia"/>
          <w:szCs w:val="22"/>
        </w:rPr>
        <w:t xml:space="preserve">図 </w:t>
      </w:r>
      <w:r w:rsidRPr="00515752">
        <w:rPr>
          <w:rFonts w:ascii="ＭＳ 明朝" w:hAnsi="ＭＳ 明朝"/>
          <w:szCs w:val="22"/>
        </w:rPr>
        <w:fldChar w:fldCharType="begin"/>
      </w:r>
      <w:r w:rsidRPr="00515752">
        <w:rPr>
          <w:rFonts w:ascii="ＭＳ 明朝" w:hAnsi="ＭＳ 明朝"/>
          <w:szCs w:val="22"/>
        </w:rPr>
        <w:instrText xml:space="preserve"> </w:instrText>
      </w:r>
      <w:r w:rsidRPr="00515752">
        <w:rPr>
          <w:rFonts w:ascii="ＭＳ 明朝" w:hAnsi="ＭＳ 明朝" w:hint="eastAsia"/>
          <w:szCs w:val="22"/>
        </w:rPr>
        <w:instrText>SEQ 図 \* ARABIC</w:instrText>
      </w:r>
      <w:r w:rsidRPr="00515752">
        <w:rPr>
          <w:rFonts w:ascii="ＭＳ 明朝" w:hAnsi="ＭＳ 明朝"/>
          <w:szCs w:val="22"/>
        </w:rPr>
        <w:instrText xml:space="preserve"> </w:instrText>
      </w:r>
      <w:r w:rsidRPr="00515752">
        <w:rPr>
          <w:rFonts w:ascii="ＭＳ 明朝" w:hAnsi="ＭＳ 明朝"/>
          <w:szCs w:val="22"/>
        </w:rPr>
        <w:fldChar w:fldCharType="separate"/>
      </w:r>
      <w:r w:rsidR="00DA1F26" w:rsidRPr="00515752">
        <w:rPr>
          <w:rFonts w:ascii="ＭＳ 明朝" w:hAnsi="ＭＳ 明朝"/>
          <w:noProof/>
          <w:szCs w:val="22"/>
        </w:rPr>
        <w:t>1</w:t>
      </w:r>
      <w:r w:rsidRPr="00515752">
        <w:rPr>
          <w:rFonts w:ascii="ＭＳ 明朝" w:hAnsi="ＭＳ 明朝"/>
          <w:szCs w:val="22"/>
        </w:rPr>
        <w:fldChar w:fldCharType="end"/>
      </w:r>
      <w:bookmarkEnd w:id="71"/>
      <w:r w:rsidR="006D1B3D" w:rsidRPr="00515752">
        <w:rPr>
          <w:rFonts w:ascii="ＭＳ 明朝" w:hAnsi="ＭＳ 明朝" w:hint="eastAsia"/>
          <w:szCs w:val="22"/>
        </w:rPr>
        <w:t>日本</w:t>
      </w:r>
      <w:r w:rsidR="00685164" w:rsidRPr="00515752">
        <w:rPr>
          <w:rFonts w:ascii="ＭＳ 明朝" w:hAnsi="ＭＳ 明朝" w:hint="eastAsia"/>
          <w:szCs w:val="22"/>
        </w:rPr>
        <w:t>による</w:t>
      </w:r>
      <w:r w:rsidR="006D1B3D" w:rsidRPr="00515752">
        <w:rPr>
          <w:rFonts w:ascii="ＭＳ 明朝" w:hAnsi="ＭＳ 明朝" w:hint="eastAsia"/>
          <w:szCs w:val="22"/>
        </w:rPr>
        <w:t>ワシントン条約登録野生動物の</w:t>
      </w:r>
      <w:r w:rsidRPr="00515752">
        <w:rPr>
          <w:rFonts w:ascii="ＭＳ 明朝" w:hAnsi="ＭＳ 明朝" w:hint="eastAsia"/>
          <w:szCs w:val="22"/>
        </w:rPr>
        <w:t>輸入件数</w:t>
      </w:r>
      <w:r w:rsidR="006E3D55" w:rsidRPr="00515752">
        <w:rPr>
          <w:rFonts w:ascii="ＭＳ 明朝" w:hAnsi="ＭＳ 明朝" w:hint="eastAsia"/>
          <w:szCs w:val="22"/>
        </w:rPr>
        <w:t>(</w:t>
      </w:r>
      <w:r w:rsidR="006E3D55" w:rsidRPr="00515752">
        <w:rPr>
          <w:rFonts w:ascii="ＭＳ 明朝" w:hAnsi="ＭＳ 明朝"/>
          <w:szCs w:val="22"/>
        </w:rPr>
        <w:t>1990-2021</w:t>
      </w:r>
      <w:r w:rsidR="006E3D55" w:rsidRPr="00515752">
        <w:rPr>
          <w:rFonts w:ascii="ＭＳ 明朝" w:hAnsi="ＭＳ 明朝" w:hint="eastAsia"/>
          <w:szCs w:val="22"/>
        </w:rPr>
        <w:t>年)</w:t>
      </w:r>
    </w:p>
    <w:p w14:paraId="7F0B9EAA" w14:textId="7E4767B5" w:rsidR="00EB059A" w:rsidRPr="00515752" w:rsidRDefault="00EB059A" w:rsidP="00EB059A">
      <w:pPr>
        <w:ind w:firstLine="220"/>
        <w:jc w:val="center"/>
        <w:rPr>
          <w:rFonts w:ascii="ＭＳ 明朝" w:hAnsi="ＭＳ 明朝"/>
          <w:szCs w:val="22"/>
        </w:rPr>
      </w:pPr>
      <w:r w:rsidRPr="00515752">
        <w:rPr>
          <w:rFonts w:ascii="ＭＳ 明朝" w:hAnsi="ＭＳ 明朝" w:hint="eastAsia"/>
          <w:szCs w:val="22"/>
        </w:rPr>
        <w:t>注</w:t>
      </w:r>
      <w:r w:rsidRPr="00515752">
        <w:rPr>
          <w:rFonts w:ascii="ＭＳ 明朝" w:hAnsi="ＭＳ 明朝"/>
          <w:szCs w:val="22"/>
        </w:rPr>
        <w:t xml:space="preserve">: </w:t>
      </w:r>
      <w:r w:rsidRPr="00515752">
        <w:rPr>
          <w:rFonts w:ascii="ＭＳ 明朝" w:hAnsi="ＭＳ 明朝" w:hint="eastAsia"/>
          <w:szCs w:val="22"/>
        </w:rPr>
        <w:t>筆者作成</w:t>
      </w:r>
    </w:p>
    <w:p w14:paraId="6DFFE13A" w14:textId="35D71876" w:rsidR="006D5E18" w:rsidRPr="00515752" w:rsidRDefault="004D0031" w:rsidP="002A472A">
      <w:pPr>
        <w:ind w:firstLine="220"/>
        <w:rPr>
          <w:rFonts w:ascii="ＭＳ 明朝" w:hAnsi="ＭＳ 明朝"/>
          <w:szCs w:val="22"/>
        </w:rPr>
      </w:pPr>
      <w:r w:rsidRPr="00515752">
        <w:rPr>
          <w:rFonts w:ascii="ＭＳ 明朝" w:hAnsi="ＭＳ 明朝" w:hint="eastAsia"/>
          <w:szCs w:val="22"/>
        </w:rPr>
        <w:t>本節では、日本が</w:t>
      </w:r>
      <w:r w:rsidR="007C6563" w:rsidRPr="00515752">
        <w:rPr>
          <w:rFonts w:ascii="ＭＳ 明朝" w:hAnsi="ＭＳ 明朝" w:hint="eastAsia"/>
          <w:szCs w:val="22"/>
        </w:rPr>
        <w:t>どの野生動物を輸入し</w:t>
      </w:r>
      <w:r w:rsidR="00964137" w:rsidRPr="00515752">
        <w:rPr>
          <w:rFonts w:ascii="ＭＳ 明朝" w:hAnsi="ＭＳ 明朝" w:hint="eastAsia"/>
          <w:szCs w:val="22"/>
        </w:rPr>
        <w:t>ているか明らかにし、</w:t>
      </w:r>
      <w:ins w:id="72" w:author="正典 松浦" w:date="2023-12-12T21:00:00Z">
        <w:r w:rsidR="00896AD7">
          <w:rPr>
            <w:rFonts w:ascii="ＭＳ 明朝" w:hAnsi="ＭＳ 明朝" w:hint="eastAsia"/>
            <w:szCs w:val="22"/>
          </w:rPr>
          <w:t>これらの野生動物がどの国からどのような目的で主に輸入されているのかを明らかにする。そうすることで、日本がワシントン条約に登録されている野生動物を取引する際に、どのような人獣共通感染症リスクがあり、リスク低減のために注意すべき具体的な輸入経路と輸入動物が扱われる場所への考察を</w:t>
        </w:r>
      </w:ins>
      <w:ins w:id="73" w:author="正典 松浦" w:date="2023-12-12T21:01:00Z">
        <w:r w:rsidR="00D9394E">
          <w:rPr>
            <w:rFonts w:ascii="ＭＳ 明朝" w:hAnsi="ＭＳ 明朝" w:hint="eastAsia"/>
            <w:szCs w:val="22"/>
          </w:rPr>
          <w:t>行うことができる</w:t>
        </w:r>
      </w:ins>
      <w:ins w:id="74" w:author="正典 松浦" w:date="2023-12-12T21:00:00Z">
        <w:r w:rsidR="00896AD7">
          <w:rPr>
            <w:rFonts w:ascii="ＭＳ 明朝" w:hAnsi="ＭＳ 明朝" w:hint="eastAsia"/>
            <w:szCs w:val="22"/>
          </w:rPr>
          <w:t>。</w:t>
        </w:r>
      </w:ins>
    </w:p>
    <w:p w14:paraId="239C1E88" w14:textId="04C21608" w:rsidR="00047039" w:rsidRPr="00515752" w:rsidDel="008421D8" w:rsidRDefault="00047039" w:rsidP="00047039">
      <w:pPr>
        <w:ind w:firstLine="220"/>
        <w:rPr>
          <w:del w:id="75" w:author="正典 松浦" w:date="2023-12-12T20:11:00Z"/>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w:instrText>
      </w:r>
      <w:r w:rsidRPr="00515752">
        <w:rPr>
          <w:rFonts w:ascii="ＭＳ 明朝" w:hAnsi="ＭＳ 明朝" w:hint="eastAsia"/>
          <w:szCs w:val="22"/>
        </w:rPr>
        <w:instrText>REF _Ref141394679 \h</w:instrText>
      </w:r>
      <w:r w:rsidRPr="00515752">
        <w:rPr>
          <w:rFonts w:ascii="ＭＳ 明朝" w:hAnsi="ＭＳ 明朝"/>
          <w:szCs w:val="22"/>
        </w:rPr>
        <w:instrText xml:space="preserve">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004B0D13" w:rsidRPr="00515752">
        <w:rPr>
          <w:rFonts w:ascii="ＭＳ 明朝" w:hAnsi="ＭＳ 明朝"/>
          <w:szCs w:val="22"/>
        </w:rPr>
        <w:t xml:space="preserve">表 </w:t>
      </w:r>
      <w:r w:rsidR="004B0D13" w:rsidRPr="00515752">
        <w:rPr>
          <w:rFonts w:ascii="ＭＳ 明朝" w:hAnsi="ＭＳ 明朝"/>
          <w:noProof/>
          <w:szCs w:val="22"/>
        </w:rPr>
        <w:t>4</w:t>
      </w:r>
      <w:r w:rsidRPr="00515752">
        <w:rPr>
          <w:rFonts w:ascii="ＭＳ 明朝" w:hAnsi="ＭＳ 明朝"/>
          <w:szCs w:val="22"/>
        </w:rPr>
        <w:fldChar w:fldCharType="end"/>
      </w:r>
      <w:r w:rsidRPr="00515752">
        <w:rPr>
          <w:rFonts w:ascii="ＭＳ 明朝" w:hAnsi="ＭＳ 明朝" w:hint="eastAsia"/>
          <w:szCs w:val="22"/>
        </w:rPr>
        <w:t>は</w:t>
      </w:r>
      <w:r w:rsidR="00E4192A" w:rsidRPr="00515752">
        <w:rPr>
          <w:rFonts w:ascii="ＭＳ 明朝" w:hAnsi="ＭＳ 明朝" w:hint="eastAsia"/>
          <w:szCs w:val="22"/>
        </w:rPr>
        <w:t>日本が</w:t>
      </w:r>
      <w:r w:rsidRPr="00515752">
        <w:rPr>
          <w:rFonts w:ascii="ＭＳ 明朝" w:hAnsi="ＭＳ 明朝" w:hint="eastAsia"/>
          <w:szCs w:val="22"/>
        </w:rPr>
        <w:t>輸入</w:t>
      </w:r>
      <w:r w:rsidR="00E4192A" w:rsidRPr="00515752">
        <w:rPr>
          <w:rFonts w:ascii="ＭＳ 明朝" w:hAnsi="ＭＳ 明朝" w:hint="eastAsia"/>
          <w:szCs w:val="22"/>
        </w:rPr>
        <w:t>する野生動物</w:t>
      </w:r>
      <w:r w:rsidRPr="00515752">
        <w:rPr>
          <w:rFonts w:ascii="ＭＳ 明朝" w:hAnsi="ＭＳ 明朝" w:hint="eastAsia"/>
          <w:szCs w:val="22"/>
        </w:rPr>
        <w:t>上位5位を示しており、1位から5位まで</w:t>
      </w:r>
      <w:r w:rsidR="004032F7" w:rsidRPr="00515752">
        <w:rPr>
          <w:rFonts w:ascii="ＭＳ 明朝" w:hAnsi="ＭＳ 明朝" w:hint="eastAsia"/>
          <w:szCs w:val="22"/>
        </w:rPr>
        <w:t>の取引件数は</w:t>
      </w:r>
      <w:r w:rsidR="00E044E0" w:rsidRPr="00515752">
        <w:rPr>
          <w:rFonts w:ascii="ＭＳ 明朝" w:hAnsi="ＭＳ 明朝" w:hint="eastAsia"/>
          <w:szCs w:val="22"/>
        </w:rPr>
        <w:t>爬虫類が占めて</w:t>
      </w:r>
      <w:ins w:id="76" w:author="正典 松浦" w:date="2023-12-12T20:11:00Z">
        <w:r w:rsidR="005D20C5">
          <w:rPr>
            <w:rFonts w:ascii="ＭＳ 明朝" w:hAnsi="ＭＳ 明朝" w:hint="eastAsia"/>
            <w:szCs w:val="22"/>
          </w:rPr>
          <w:t>いることがわかる。</w:t>
        </w:r>
      </w:ins>
      <w:del w:id="77" w:author="正典 松浦" w:date="2023-12-12T20:11:00Z">
        <w:r w:rsidR="00E044E0" w:rsidRPr="00515752" w:rsidDel="000F324F">
          <w:rPr>
            <w:rFonts w:ascii="ＭＳ 明朝" w:hAnsi="ＭＳ 明朝" w:hint="eastAsia"/>
            <w:szCs w:val="22"/>
          </w:rPr>
          <w:delText>いる</w:delText>
        </w:r>
        <w:r w:rsidR="00A140AA" w:rsidRPr="00515752" w:rsidDel="000F324F">
          <w:rPr>
            <w:rFonts w:ascii="ＭＳ 明朝" w:hAnsi="ＭＳ 明朝" w:hint="eastAsia"/>
            <w:szCs w:val="22"/>
          </w:rPr>
          <w:delText>。</w:delText>
        </w:r>
      </w:del>
    </w:p>
    <w:p w14:paraId="166FF884" w14:textId="29416D5A" w:rsidR="00BB48F2" w:rsidRDefault="00485728" w:rsidP="004B2B8E">
      <w:pPr>
        <w:ind w:firstLine="220"/>
        <w:rPr>
          <w:ins w:id="78" w:author="正典 松浦" w:date="2023-12-12T21:02:00Z"/>
          <w:rFonts w:ascii="ＭＳ 明朝" w:hAnsi="ＭＳ 明朝" w:hint="eastAsia"/>
          <w:szCs w:val="22"/>
        </w:rPr>
      </w:pPr>
      <w:ins w:id="79" w:author="正典 松浦" w:date="2023-12-12T20:18:00Z">
        <w:r>
          <w:rPr>
            <w:rFonts w:ascii="ＭＳ 明朝" w:hAnsi="ＭＳ 明朝" w:hint="eastAsia"/>
            <w:szCs w:val="22"/>
          </w:rPr>
          <w:t>爬虫類</w:t>
        </w:r>
      </w:ins>
      <w:ins w:id="80" w:author="正典 松浦" w:date="2023-12-12T20:19:00Z">
        <w:r w:rsidR="005547DB">
          <w:rPr>
            <w:rFonts w:ascii="ＭＳ 明朝" w:hAnsi="ＭＳ 明朝" w:hint="eastAsia"/>
            <w:szCs w:val="22"/>
          </w:rPr>
          <w:t>は、</w:t>
        </w:r>
        <w:r w:rsidR="002959FE" w:rsidRPr="002959FE">
          <w:rPr>
            <w:rFonts w:ascii="ＭＳ 明朝" w:hAnsi="ＭＳ 明朝" w:hint="eastAsia"/>
            <w:szCs w:val="22"/>
          </w:rPr>
          <w:t>原生動物</w:t>
        </w:r>
        <w:r w:rsidR="00337570">
          <w:rPr>
            <w:rFonts w:ascii="ＭＳ 明朝" w:hAnsi="ＭＳ 明朝" w:hint="eastAsia"/>
            <w:szCs w:val="22"/>
          </w:rPr>
          <w:t>・</w:t>
        </w:r>
        <w:r w:rsidR="00455425" w:rsidRPr="00455425">
          <w:rPr>
            <w:rFonts w:ascii="ＭＳ 明朝" w:hAnsi="ＭＳ 明朝" w:hint="eastAsia"/>
            <w:szCs w:val="22"/>
          </w:rPr>
          <w:t>蠕虫</w:t>
        </w:r>
        <w:r w:rsidR="00587C40">
          <w:rPr>
            <w:rFonts w:ascii="ＭＳ 明朝" w:hAnsi="ＭＳ 明朝" w:hint="eastAsia"/>
            <w:szCs w:val="22"/>
          </w:rPr>
          <w:t>・</w:t>
        </w:r>
        <w:r w:rsidR="001A1062">
          <w:rPr>
            <w:rFonts w:ascii="ＭＳ 明朝" w:hAnsi="ＭＳ 明朝" w:hint="eastAsia"/>
            <w:szCs w:val="22"/>
          </w:rPr>
          <w:t>舌形</w:t>
        </w:r>
      </w:ins>
      <w:ins w:id="81" w:author="正典 松浦" w:date="2023-12-12T20:20:00Z">
        <w:r w:rsidR="001A1062">
          <w:rPr>
            <w:rFonts w:ascii="ＭＳ 明朝" w:hAnsi="ＭＳ 明朝" w:hint="eastAsia"/>
            <w:szCs w:val="22"/>
          </w:rPr>
          <w:t>動物</w:t>
        </w:r>
        <w:r w:rsidR="00CD3CF3">
          <w:rPr>
            <w:rFonts w:ascii="ＭＳ 明朝" w:hAnsi="ＭＳ 明朝" w:hint="eastAsia"/>
            <w:szCs w:val="22"/>
          </w:rPr>
          <w:t>を含む</w:t>
        </w:r>
        <w:r w:rsidR="00AD20EE">
          <w:rPr>
            <w:rFonts w:ascii="ＭＳ 明朝" w:hAnsi="ＭＳ 明朝" w:hint="eastAsia"/>
            <w:szCs w:val="22"/>
          </w:rPr>
          <w:t>多様な</w:t>
        </w:r>
        <w:r w:rsidR="00CD3CF3">
          <w:rPr>
            <w:rFonts w:ascii="ＭＳ 明朝" w:hAnsi="ＭＳ 明朝" w:hint="eastAsia"/>
            <w:szCs w:val="22"/>
          </w:rPr>
          <w:t>病原体の</w:t>
        </w:r>
        <w:r w:rsidR="001A1062">
          <w:rPr>
            <w:rFonts w:ascii="ＭＳ 明朝" w:hAnsi="ＭＳ 明朝" w:hint="eastAsia"/>
            <w:szCs w:val="22"/>
          </w:rPr>
          <w:t>宿主とな</w:t>
        </w:r>
        <w:r w:rsidR="00D76A8D">
          <w:rPr>
            <w:rFonts w:ascii="ＭＳ 明朝" w:hAnsi="ＭＳ 明朝" w:hint="eastAsia"/>
            <w:szCs w:val="22"/>
          </w:rPr>
          <w:t>り、</w:t>
        </w:r>
        <w:r w:rsidR="00296FF6">
          <w:rPr>
            <w:rFonts w:ascii="ＭＳ 明朝" w:hAnsi="ＭＳ 明朝" w:hint="eastAsia"/>
            <w:szCs w:val="22"/>
          </w:rPr>
          <w:t>ヒトに</w:t>
        </w:r>
      </w:ins>
      <w:ins w:id="82" w:author="正典 松浦" w:date="2023-12-12T20:38:00Z">
        <w:r w:rsidR="0048348B">
          <w:rPr>
            <w:rFonts w:ascii="ＭＳ 明朝" w:hAnsi="ＭＳ 明朝" w:hint="eastAsia"/>
            <w:szCs w:val="22"/>
          </w:rPr>
          <w:t>サルモネラ病など</w:t>
        </w:r>
        <w:r w:rsidR="001E75A3">
          <w:rPr>
            <w:rFonts w:ascii="ＭＳ 明朝" w:hAnsi="ＭＳ 明朝" w:hint="eastAsia"/>
            <w:szCs w:val="22"/>
          </w:rPr>
          <w:t>の</w:t>
        </w:r>
      </w:ins>
      <w:ins w:id="83" w:author="正典 松浦" w:date="2023-12-12T20:20:00Z">
        <w:r w:rsidR="00296FF6">
          <w:rPr>
            <w:rFonts w:ascii="ＭＳ 明朝" w:hAnsi="ＭＳ 明朝" w:hint="eastAsia"/>
            <w:szCs w:val="22"/>
          </w:rPr>
          <w:t>寄生虫</w:t>
        </w:r>
      </w:ins>
      <w:ins w:id="84" w:author="正典 松浦" w:date="2023-12-12T20:21:00Z">
        <w:r w:rsidR="00296FF6">
          <w:rPr>
            <w:rFonts w:ascii="ＭＳ 明朝" w:hAnsi="ＭＳ 明朝" w:hint="eastAsia"/>
            <w:szCs w:val="22"/>
          </w:rPr>
          <w:t>由来の病気を移す可能性が高い</w:t>
        </w:r>
      </w:ins>
      <w:r w:rsidR="00472CAE">
        <w:rPr>
          <w:rFonts w:ascii="ＭＳ 明朝" w:hAnsi="ＭＳ 明朝"/>
          <w:szCs w:val="22"/>
        </w:rPr>
        <w:fldChar w:fldCharType="begin"/>
      </w:r>
      <w:r w:rsidR="00B97D46">
        <w:rPr>
          <w:rFonts w:ascii="ＭＳ 明朝" w:hAnsi="ＭＳ 明朝"/>
          <w:szCs w:val="22"/>
        </w:rPr>
        <w:instrText xml:space="preserve"> ADDIN ZOTERO_ITEM CSL_CITATION {"citationID":"M97TYiUJ","properties":{"formattedCitation":"(Mendoza-Roldan\\uc0\\u12411{}\\uc0\\u12363{}, 2020; \\uc0\\u26441{}\\uc0\\u23665{}, 2018)","plainCitation":"(Mendoza-Roldanほか, 2020; 杉山, 2018)","noteIndex":0},"citationItems":[{"id":799,"uris":["http://zotero.org/users/local/U3219zZl/items/WGF9K8ZB"],"itemData":{"id":799,"type":"article-journal","container-title":"Trends in Parasitology","DOI":"10.1016/j.pt.2020.04.014","ISSN":"1471-4922, 1471-5007","issue":"8","journalAbbreviation":"Trends in Parasitology","language":"English","note":"publisher: Elsevier\nPMID: 32448703","page":"677-687","source":"www.cell.com","title":"Zoonotic Parasites of Reptiles: A Crawling Threat","title-short":"Zoonotic Parasites of Reptiles","volume":"36","author":[{"family":"Mendoza-Roldan","given":"Jairo A."},{"family":"Modry","given":"David"},{"family":"Otranto","given":"Domenico"}],"issued":{"date-parts":[["2020",8,1]]}},"label":"page"},{"id":804,"uris":["http://zotero.org/users/local/U3219zZl/items/47HD5DQT"],"itemData":{"id":804,"type":"article-journal","container-title":"動物臨床医学","DOI":"10.11252/dobutsurinshoigaku.27.1","issue":"1","page":"1-3","source":"J-Stage","title":"獣医領域からの人獣共通感染症2017","volume":"27","author":[{"family":"杉山","given":"和寿"}],"issued":{"date-parts":[["2018"]]}},"label":"page"}],"schema":"https://github.com/citation-style-language/schema/raw/master/csl-citation.json"} </w:instrText>
      </w:r>
      <w:r w:rsidR="00472CAE">
        <w:rPr>
          <w:rFonts w:ascii="ＭＳ 明朝" w:hAnsi="ＭＳ 明朝"/>
          <w:szCs w:val="22"/>
        </w:rPr>
        <w:fldChar w:fldCharType="separate"/>
      </w:r>
      <w:r w:rsidR="00B97D46" w:rsidRPr="00B97D46">
        <w:rPr>
          <w:rFonts w:ascii="ＭＳ 明朝" w:hAnsi="ＭＳ 明朝" w:cs="Times New Roman"/>
        </w:rPr>
        <w:t>(Mendoza-Roldanほか, 2020; 杉山, 2018)</w:t>
      </w:r>
      <w:r w:rsidR="00472CAE">
        <w:rPr>
          <w:rFonts w:ascii="ＭＳ 明朝" w:hAnsi="ＭＳ 明朝"/>
          <w:szCs w:val="22"/>
        </w:rPr>
        <w:fldChar w:fldCharType="end"/>
      </w:r>
      <w:ins w:id="85" w:author="正典 松浦" w:date="2023-12-12T20:42:00Z">
        <w:r w:rsidR="009064E2">
          <w:rPr>
            <w:rFonts w:ascii="ＭＳ 明朝" w:hAnsi="ＭＳ 明朝" w:hint="eastAsia"/>
            <w:szCs w:val="22"/>
          </w:rPr>
          <w:t>。</w:t>
        </w:r>
      </w:ins>
      <w:ins w:id="86" w:author="正典 松浦" w:date="2023-12-12T21:02:00Z">
        <w:r w:rsidR="001640F6">
          <w:rPr>
            <w:rFonts w:ascii="ＭＳ 明朝" w:hAnsi="ＭＳ 明朝" w:hint="eastAsia"/>
            <w:szCs w:val="22"/>
          </w:rPr>
          <w:t>これらの</w:t>
        </w:r>
      </w:ins>
      <w:ins w:id="87" w:author="正典 松浦" w:date="2023-12-12T21:03:00Z">
        <w:r w:rsidR="001640F6">
          <w:rPr>
            <w:rFonts w:ascii="ＭＳ 明朝" w:hAnsi="ＭＳ 明朝" w:hint="eastAsia"/>
            <w:szCs w:val="22"/>
          </w:rPr>
          <w:t>感染症</w:t>
        </w:r>
        <w:r w:rsidR="00417294">
          <w:rPr>
            <w:rFonts w:ascii="ＭＳ 明朝" w:hAnsi="ＭＳ 明朝" w:hint="eastAsia"/>
            <w:szCs w:val="22"/>
          </w:rPr>
          <w:t>のリスクがどの経路で高いと考えられるか</w:t>
        </w:r>
        <w:r w:rsidR="00AF209D">
          <w:rPr>
            <w:rFonts w:ascii="ＭＳ 明朝" w:hAnsi="ＭＳ 明朝"/>
            <w:szCs w:val="22"/>
          </w:rPr>
          <w:fldChar w:fldCharType="begin"/>
        </w:r>
        <w:r w:rsidR="00AF209D">
          <w:rPr>
            <w:rFonts w:ascii="ＭＳ 明朝" w:hAnsi="ＭＳ 明朝"/>
            <w:szCs w:val="22"/>
          </w:rPr>
          <w:instrText xml:space="preserve"> </w:instrText>
        </w:r>
        <w:r w:rsidR="00AF209D">
          <w:rPr>
            <w:rFonts w:ascii="ＭＳ 明朝" w:hAnsi="ＭＳ 明朝" w:hint="eastAsia"/>
            <w:szCs w:val="22"/>
          </w:rPr>
          <w:instrText>REF _Ref141397509 \h</w:instrText>
        </w:r>
        <w:r w:rsidR="00AF209D">
          <w:rPr>
            <w:rFonts w:ascii="ＭＳ 明朝" w:hAnsi="ＭＳ 明朝"/>
            <w:szCs w:val="22"/>
          </w:rPr>
          <w:instrText xml:space="preserve"> </w:instrText>
        </w:r>
        <w:r w:rsidR="00AF209D">
          <w:rPr>
            <w:rFonts w:ascii="ＭＳ 明朝" w:hAnsi="ＭＳ 明朝"/>
            <w:szCs w:val="22"/>
          </w:rPr>
        </w:r>
      </w:ins>
      <w:r w:rsidR="00AF209D">
        <w:rPr>
          <w:rFonts w:ascii="ＭＳ 明朝" w:hAnsi="ＭＳ 明朝"/>
          <w:szCs w:val="22"/>
        </w:rPr>
        <w:fldChar w:fldCharType="separate"/>
      </w:r>
      <w:ins w:id="88" w:author="正典 松浦" w:date="2023-12-12T21:03:00Z">
        <w:r w:rsidR="00AF209D" w:rsidRPr="00515752">
          <w:rPr>
            <w:rFonts w:ascii="ＭＳ 明朝" w:hAnsi="ＭＳ 明朝"/>
            <w:szCs w:val="22"/>
          </w:rPr>
          <w:t xml:space="preserve">表 </w:t>
        </w:r>
        <w:r w:rsidR="00AF209D" w:rsidRPr="00515752">
          <w:rPr>
            <w:rFonts w:ascii="ＭＳ 明朝" w:hAnsi="ＭＳ 明朝"/>
            <w:noProof/>
            <w:szCs w:val="22"/>
          </w:rPr>
          <w:t>5</w:t>
        </w:r>
        <w:r w:rsidR="00AF209D">
          <w:rPr>
            <w:rFonts w:ascii="ＭＳ 明朝" w:hAnsi="ＭＳ 明朝"/>
            <w:szCs w:val="22"/>
          </w:rPr>
          <w:fldChar w:fldCharType="end"/>
        </w:r>
        <w:r w:rsidR="00AF209D">
          <w:rPr>
            <w:rFonts w:ascii="ＭＳ 明朝" w:hAnsi="ＭＳ 明朝" w:hint="eastAsia"/>
            <w:szCs w:val="22"/>
          </w:rPr>
          <w:t>と</w:t>
        </w:r>
        <w:r w:rsidR="00AF209D">
          <w:rPr>
            <w:rFonts w:ascii="ＭＳ 明朝" w:hAnsi="ＭＳ 明朝"/>
            <w:szCs w:val="22"/>
          </w:rPr>
          <w:fldChar w:fldCharType="begin"/>
        </w:r>
        <w:r w:rsidR="00AF209D">
          <w:rPr>
            <w:rFonts w:ascii="ＭＳ 明朝" w:hAnsi="ＭＳ 明朝"/>
            <w:szCs w:val="22"/>
          </w:rPr>
          <w:instrText xml:space="preserve"> REF _Ref141397527 \h </w:instrText>
        </w:r>
        <w:r w:rsidR="00AF209D">
          <w:rPr>
            <w:rFonts w:ascii="ＭＳ 明朝" w:hAnsi="ＭＳ 明朝"/>
            <w:szCs w:val="22"/>
          </w:rPr>
        </w:r>
      </w:ins>
      <w:r w:rsidR="00AF209D">
        <w:rPr>
          <w:rFonts w:ascii="ＭＳ 明朝" w:hAnsi="ＭＳ 明朝"/>
          <w:szCs w:val="22"/>
        </w:rPr>
        <w:fldChar w:fldCharType="separate"/>
      </w:r>
      <w:ins w:id="89" w:author="正典 松浦" w:date="2023-12-12T21:03:00Z">
        <w:r w:rsidR="00AF209D" w:rsidRPr="00515752">
          <w:rPr>
            <w:rFonts w:ascii="ＭＳ 明朝" w:hAnsi="ＭＳ 明朝"/>
            <w:szCs w:val="22"/>
          </w:rPr>
          <w:t xml:space="preserve">表 </w:t>
        </w:r>
        <w:r w:rsidR="00AF209D" w:rsidRPr="00515752">
          <w:rPr>
            <w:rFonts w:ascii="ＭＳ 明朝" w:hAnsi="ＭＳ 明朝"/>
            <w:noProof/>
            <w:szCs w:val="22"/>
          </w:rPr>
          <w:t>6</w:t>
        </w:r>
        <w:r w:rsidR="00AF209D">
          <w:rPr>
            <w:rFonts w:ascii="ＭＳ 明朝" w:hAnsi="ＭＳ 明朝"/>
            <w:szCs w:val="22"/>
          </w:rPr>
          <w:fldChar w:fldCharType="end"/>
        </w:r>
        <w:r w:rsidR="00AF209D">
          <w:rPr>
            <w:rFonts w:ascii="ＭＳ 明朝" w:hAnsi="ＭＳ 明朝" w:hint="eastAsia"/>
            <w:szCs w:val="22"/>
          </w:rPr>
          <w:t>から議論する。</w:t>
        </w:r>
      </w:ins>
    </w:p>
    <w:p w14:paraId="21CD9E2B" w14:textId="4798FB00" w:rsidR="004B2B8E" w:rsidRPr="00294D93" w:rsidRDefault="00803A76" w:rsidP="00294D93">
      <w:pPr>
        <w:ind w:firstLine="220"/>
        <w:rPr>
          <w:ins w:id="90" w:author="正典 松浦" w:date="2023-12-12T21:02:00Z"/>
          <w:rFonts w:ascii="ＭＳ 明朝" w:hAnsi="ＭＳ 明朝"/>
          <w:szCs w:val="22"/>
          <w:rPrChange w:id="91" w:author="正典 松浦" w:date="2023-12-12T21:03:00Z">
            <w:rPr>
              <w:ins w:id="92" w:author="正典 松浦" w:date="2023-12-12T21:02:00Z"/>
            </w:rPr>
          </w:rPrChange>
        </w:rPr>
      </w:pPr>
      <w:ins w:id="93" w:author="正典 松浦" w:date="2023-12-12T21:02:00Z">
        <w:r w:rsidRPr="00515752">
          <w:rPr>
            <w:rFonts w:ascii="ＭＳ 明朝" w:hAnsi="ＭＳ 明朝"/>
            <w:szCs w:val="22"/>
          </w:rPr>
          <w:fldChar w:fldCharType="begin"/>
        </w:r>
        <w:r w:rsidRPr="00515752">
          <w:rPr>
            <w:rFonts w:ascii="ＭＳ 明朝" w:hAnsi="ＭＳ 明朝"/>
            <w:szCs w:val="22"/>
          </w:rPr>
          <w:instrText xml:space="preserve"> REF _Ref141397509 \h </w:instrText>
        </w:r>
        <w:r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5</w:t>
        </w:r>
        <w:r w:rsidRPr="00515752">
          <w:rPr>
            <w:rFonts w:ascii="ＭＳ 明朝" w:hAnsi="ＭＳ 明朝"/>
            <w:szCs w:val="22"/>
          </w:rPr>
          <w:fldChar w:fldCharType="end"/>
        </w:r>
        <w:r w:rsidRPr="00515752">
          <w:rPr>
            <w:rFonts w:ascii="ＭＳ 明朝" w:hAnsi="ＭＳ 明朝" w:hint="eastAsia"/>
            <w:szCs w:val="22"/>
          </w:rPr>
          <w:t>では日本がカメレオン科の野生動物を取引してい</w:t>
        </w:r>
        <w:r>
          <w:rPr>
            <w:rFonts w:ascii="ＭＳ 明朝" w:hAnsi="ＭＳ 明朝" w:hint="eastAsia"/>
            <w:szCs w:val="22"/>
          </w:rPr>
          <w:t>る上位5か国</w:t>
        </w:r>
        <w:r w:rsidRPr="00515752">
          <w:rPr>
            <w:rFonts w:ascii="ＭＳ 明朝" w:hAnsi="ＭＳ 明朝" w:hint="eastAsia"/>
            <w:szCs w:val="22"/>
          </w:rPr>
          <w:t>を明らかにしている。</w:t>
        </w:r>
        <w:r w:rsidR="00BB48F2">
          <w:rPr>
            <w:rFonts w:ascii="ＭＳ 明朝" w:hAnsi="ＭＳ 明朝" w:hint="eastAsia"/>
            <w:szCs w:val="22"/>
          </w:rPr>
          <w:t>ここから、</w:t>
        </w:r>
        <w:r>
          <w:rPr>
            <w:rFonts w:ascii="ＭＳ 明朝" w:hAnsi="ＭＳ 明朝" w:hint="eastAsia"/>
            <w:szCs w:val="22"/>
          </w:rPr>
          <w:t>カメレオン科の野生動物は主にアフリカ諸国から輸入していることがわかる。</w:t>
        </w:r>
        <w:r w:rsidR="004B2B8E">
          <w:rPr>
            <w:rFonts w:hint="eastAsia"/>
          </w:rPr>
          <w:t>さらに、</w:t>
        </w:r>
        <w:r w:rsidR="004B2B8E" w:rsidRPr="00515752">
          <w:fldChar w:fldCharType="begin"/>
        </w:r>
        <w:r w:rsidR="004B2B8E" w:rsidRPr="00515752">
          <w:instrText xml:space="preserve"> </w:instrText>
        </w:r>
        <w:r w:rsidR="004B2B8E" w:rsidRPr="00515752">
          <w:rPr>
            <w:rFonts w:hint="eastAsia"/>
          </w:rPr>
          <w:instrText>REF _Ref141397527 \h</w:instrText>
        </w:r>
        <w:r w:rsidR="004B2B8E" w:rsidRPr="00515752">
          <w:instrText xml:space="preserve"> </w:instrText>
        </w:r>
        <w:r w:rsidR="004B2B8E" w:rsidRPr="003402B5">
          <w:instrText xml:space="preserve"> \* MERGEFORMAT </w:instrText>
        </w:r>
        <w:r w:rsidR="004B2B8E" w:rsidRPr="00515752">
          <w:fldChar w:fldCharType="separate"/>
        </w:r>
        <w:r w:rsidR="004B2B8E" w:rsidRPr="00515752">
          <w:t>表</w:t>
        </w:r>
        <w:r w:rsidR="004B2B8E" w:rsidRPr="00515752">
          <w:t xml:space="preserve"> </w:t>
        </w:r>
        <w:r w:rsidR="004B2B8E" w:rsidRPr="00515752">
          <w:rPr>
            <w:noProof/>
          </w:rPr>
          <w:t>6</w:t>
        </w:r>
        <w:r w:rsidR="004B2B8E" w:rsidRPr="00515752">
          <w:fldChar w:fldCharType="end"/>
        </w:r>
        <w:r w:rsidR="004B2B8E">
          <w:rPr>
            <w:rFonts w:hint="eastAsia"/>
          </w:rPr>
          <w:t>は日本が何の目的で生体の野生カメレオンを輸入しているか示している。</w:t>
        </w:r>
        <w:r w:rsidR="004B2B8E">
          <w:fldChar w:fldCharType="begin"/>
        </w:r>
        <w:r w:rsidR="004B2B8E">
          <w:instrText xml:space="preserve"> </w:instrText>
        </w:r>
        <w:r w:rsidR="004B2B8E">
          <w:rPr>
            <w:rFonts w:hint="eastAsia"/>
          </w:rPr>
          <w:instrText>REF _Ref141397527 \h</w:instrText>
        </w:r>
        <w:r w:rsidR="004B2B8E">
          <w:instrText xml:space="preserve"> </w:instrText>
        </w:r>
        <w:r w:rsidR="004B2B8E">
          <w:fldChar w:fldCharType="separate"/>
        </w:r>
        <w:r w:rsidR="004B2B8E" w:rsidRPr="00515752">
          <w:t>表</w:t>
        </w:r>
        <w:r w:rsidR="004B2B8E" w:rsidRPr="00515752">
          <w:t xml:space="preserve"> </w:t>
        </w:r>
        <w:r w:rsidR="004B2B8E" w:rsidRPr="00515752">
          <w:rPr>
            <w:noProof/>
          </w:rPr>
          <w:t>6</w:t>
        </w:r>
        <w:r w:rsidR="004B2B8E">
          <w:fldChar w:fldCharType="end"/>
        </w:r>
        <w:r w:rsidR="004B2B8E">
          <w:rPr>
            <w:rFonts w:hint="eastAsia"/>
          </w:rPr>
          <w:t>から野生カメレオンの大多数が商業目的で輸入されていることがわかる。商業目的のカメレオンは、ペットショップで売られていると考えるのが自然であることから、動物園のような厳格な管理下ではなく一般市民の手元にわたっていると考えられる。</w:t>
        </w:r>
      </w:ins>
    </w:p>
    <w:p w14:paraId="78572D12" w14:textId="183505F1" w:rsidR="00803A76" w:rsidRPr="004B2B8E" w:rsidRDefault="00496CD2" w:rsidP="00803A76">
      <w:pPr>
        <w:ind w:firstLine="220"/>
        <w:rPr>
          <w:ins w:id="94" w:author="正典 松浦" w:date="2023-12-12T21:02:00Z"/>
          <w:rFonts w:ascii="ＭＳ 明朝" w:hAnsi="ＭＳ 明朝" w:hint="eastAsia"/>
          <w:szCs w:val="22"/>
        </w:rPr>
      </w:pPr>
      <w:ins w:id="95" w:author="正典 松浦" w:date="2023-12-12T21:04:00Z">
        <w:r>
          <w:rPr>
            <w:rFonts w:ascii="ＭＳ 明朝" w:hAnsi="ＭＳ 明朝" w:hint="eastAsia"/>
            <w:szCs w:val="22"/>
          </w:rPr>
          <w:t>これらの分析結果から、</w:t>
        </w:r>
        <w:r w:rsidR="006E0360">
          <w:rPr>
            <w:rFonts w:ascii="ＭＳ 明朝" w:hAnsi="ＭＳ 明朝" w:hint="eastAsia"/>
            <w:szCs w:val="22"/>
          </w:rPr>
          <w:t>日本のカメレオン取引市場において、</w:t>
        </w:r>
        <w:r w:rsidR="00337C9A">
          <w:rPr>
            <w:rFonts w:ascii="ＭＳ 明朝" w:hAnsi="ＭＳ 明朝" w:hint="eastAsia"/>
            <w:szCs w:val="22"/>
          </w:rPr>
          <w:t>感染症の</w:t>
        </w:r>
      </w:ins>
      <w:ins w:id="96" w:author="正典 松浦" w:date="2023-12-12T21:05:00Z">
        <w:r w:rsidR="00337C9A">
          <w:rPr>
            <w:rFonts w:ascii="ＭＳ 明朝" w:hAnsi="ＭＳ 明朝" w:hint="eastAsia"/>
            <w:szCs w:val="22"/>
          </w:rPr>
          <w:t>リスク</w:t>
        </w:r>
        <w:r w:rsidR="00316B38">
          <w:rPr>
            <w:rFonts w:ascii="ＭＳ 明朝" w:hAnsi="ＭＳ 明朝" w:hint="eastAsia"/>
            <w:szCs w:val="22"/>
          </w:rPr>
          <w:t>に特に直面しているのは</w:t>
        </w:r>
        <w:r w:rsidR="00DF4509">
          <w:rPr>
            <w:rFonts w:ascii="ＭＳ 明朝" w:hAnsi="ＭＳ 明朝" w:hint="eastAsia"/>
            <w:szCs w:val="22"/>
          </w:rPr>
          <w:t>日本</w:t>
        </w:r>
        <w:r w:rsidR="003940FC">
          <w:rPr>
            <w:rFonts w:ascii="ＭＳ 明朝" w:hAnsi="ＭＳ 明朝" w:hint="eastAsia"/>
            <w:szCs w:val="22"/>
          </w:rPr>
          <w:t>国内の</w:t>
        </w:r>
      </w:ins>
      <w:ins w:id="97" w:author="正典 松浦" w:date="2023-12-12T21:04:00Z">
        <w:r w:rsidR="00076183">
          <w:rPr>
            <w:rFonts w:ascii="ＭＳ 明朝" w:hAnsi="ＭＳ 明朝" w:hint="eastAsia"/>
            <w:szCs w:val="22"/>
          </w:rPr>
          <w:t>一般市民</w:t>
        </w:r>
      </w:ins>
      <w:ins w:id="98" w:author="正典 松浦" w:date="2023-12-12T21:05:00Z">
        <w:r w:rsidR="003940FC">
          <w:rPr>
            <w:rFonts w:ascii="ＭＳ 明朝" w:hAnsi="ＭＳ 明朝" w:hint="eastAsia"/>
            <w:szCs w:val="22"/>
          </w:rPr>
          <w:t>であり、</w:t>
        </w:r>
      </w:ins>
    </w:p>
    <w:p w14:paraId="48965DD6" w14:textId="4368F869" w:rsidR="005E1027" w:rsidRPr="00803A76" w:rsidRDefault="005E1027">
      <w:pPr>
        <w:ind w:firstLine="220"/>
        <w:rPr>
          <w:rFonts w:ascii="ＭＳ 明朝" w:hAnsi="ＭＳ 明朝" w:hint="eastAsia"/>
          <w:szCs w:val="22"/>
        </w:rPr>
        <w:pPrChange w:id="99" w:author="正典 松浦" w:date="2023-12-12T20:42:00Z">
          <w:pPr>
            <w:keepNext/>
            <w:jc w:val="center"/>
          </w:pPr>
        </w:pPrChange>
      </w:pPr>
    </w:p>
    <w:p w14:paraId="7EAAB0BD" w14:textId="4CDE0908" w:rsidR="002C5FCA" w:rsidRPr="00515752" w:rsidRDefault="002C5FCA" w:rsidP="002C5FCA">
      <w:pPr>
        <w:pStyle w:val="ad"/>
        <w:keepNext/>
        <w:ind w:firstLine="220"/>
        <w:rPr>
          <w:rFonts w:ascii="ＭＳ 明朝" w:hAnsi="ＭＳ 明朝"/>
          <w:szCs w:val="22"/>
        </w:rPr>
      </w:pPr>
      <w:bookmarkStart w:id="100" w:name="_Ref141394679"/>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4</w:t>
      </w:r>
      <w:r w:rsidRPr="00515752">
        <w:rPr>
          <w:rFonts w:ascii="ＭＳ 明朝" w:hAnsi="ＭＳ 明朝"/>
          <w:szCs w:val="22"/>
        </w:rPr>
        <w:fldChar w:fldCharType="end"/>
      </w:r>
      <w:bookmarkEnd w:id="100"/>
      <w:ins w:id="101" w:author="正典 松浦" w:date="2023-12-12T21:05:00Z">
        <w:r w:rsidR="0089777D">
          <w:rPr>
            <w:rFonts w:ascii="ＭＳ 明朝" w:hAnsi="ＭＳ 明朝" w:hint="eastAsia"/>
            <w:szCs w:val="22"/>
          </w:rPr>
          <w:t xml:space="preserve">　</w:t>
        </w:r>
      </w:ins>
      <w:ins w:id="102" w:author="正典 松浦" w:date="2023-12-12T21:01:00Z">
        <w:r w:rsidR="00D9394E">
          <w:rPr>
            <w:rFonts w:ascii="ＭＳ 明朝" w:hAnsi="ＭＳ 明朝" w:hint="eastAsia"/>
            <w:szCs w:val="22"/>
          </w:rPr>
          <w:t>日本の</w:t>
        </w:r>
      </w:ins>
      <w:del w:id="103" w:author="正典 松浦" w:date="2023-12-12T21:01:00Z">
        <w:r w:rsidR="00EA207F" w:rsidRPr="00515752" w:rsidDel="00D9394E">
          <w:rPr>
            <w:rFonts w:ascii="ＭＳ 明朝" w:hAnsi="ＭＳ 明朝" w:hint="eastAsia"/>
            <w:szCs w:val="22"/>
          </w:rPr>
          <w:delText>科毎</w:delText>
        </w:r>
      </w:del>
      <w:ins w:id="104" w:author="正典 松浦" w:date="2023-12-12T21:01:00Z">
        <w:r w:rsidR="00D9394E">
          <w:rPr>
            <w:rFonts w:ascii="ＭＳ 明朝" w:hAnsi="ＭＳ 明朝" w:hint="eastAsia"/>
            <w:szCs w:val="22"/>
          </w:rPr>
          <w:t>野生動物</w:t>
        </w:r>
      </w:ins>
      <w:r w:rsidR="00EA207F" w:rsidRPr="00515752">
        <w:rPr>
          <w:rFonts w:ascii="ＭＳ 明朝" w:hAnsi="ＭＳ 明朝" w:hint="eastAsia"/>
          <w:szCs w:val="22"/>
        </w:rPr>
        <w:t>の</w:t>
      </w:r>
      <w:r w:rsidRPr="00515752">
        <w:rPr>
          <w:rFonts w:ascii="ＭＳ 明朝" w:hAnsi="ＭＳ 明朝" w:hint="eastAsia"/>
          <w:szCs w:val="22"/>
        </w:rPr>
        <w:t>取引件数</w:t>
      </w:r>
      <w:ins w:id="105" w:author="正典 松浦" w:date="2023-12-12T21:01:00Z">
        <w:r w:rsidR="00960315">
          <w:rPr>
            <w:rFonts w:ascii="ＭＳ 明朝" w:hAnsi="ＭＳ 明朝" w:hint="eastAsia"/>
            <w:szCs w:val="22"/>
          </w:rPr>
          <w:t>上位5種類</w:t>
        </w:r>
      </w:ins>
      <w:r w:rsidR="00CF64AD" w:rsidRPr="00515752">
        <w:rPr>
          <w:rFonts w:ascii="ＭＳ 明朝" w:hAnsi="ＭＳ 明朝" w:hint="eastAsia"/>
          <w:szCs w:val="22"/>
        </w:rPr>
        <w:t xml:space="preserve"> </w:t>
      </w:r>
      <w:r w:rsidR="00CF64AD" w:rsidRPr="00515752">
        <w:rPr>
          <w:rFonts w:ascii="ＭＳ 明朝" w:hAnsi="ＭＳ 明朝"/>
          <w:szCs w:val="22"/>
        </w:rPr>
        <w:t>(1990-2021</w:t>
      </w:r>
      <w:r w:rsidR="00CF64AD" w:rsidRPr="00515752">
        <w:rPr>
          <w:rFonts w:ascii="ＭＳ 明朝" w:hAnsi="ＭＳ 明朝" w:hint="eastAsia"/>
          <w:szCs w:val="22"/>
        </w:rPr>
        <w:t>年)</w:t>
      </w:r>
    </w:p>
    <w:tbl>
      <w:tblPr>
        <w:tblW w:w="4669" w:type="dxa"/>
        <w:jc w:val="center"/>
        <w:tblCellMar>
          <w:left w:w="99" w:type="dxa"/>
          <w:right w:w="99" w:type="dxa"/>
        </w:tblCellMar>
        <w:tblLook w:val="04A0" w:firstRow="1" w:lastRow="0" w:firstColumn="1" w:lastColumn="0" w:noHBand="0" w:noVBand="1"/>
      </w:tblPr>
      <w:tblGrid>
        <w:gridCol w:w="2979"/>
        <w:gridCol w:w="1690"/>
      </w:tblGrid>
      <w:tr w:rsidR="002F5A79" w:rsidRPr="00515752" w14:paraId="556A2FDF" w14:textId="77777777" w:rsidTr="006C1438">
        <w:trPr>
          <w:trHeight w:val="367"/>
          <w:jc w:val="center"/>
        </w:trPr>
        <w:tc>
          <w:tcPr>
            <w:tcW w:w="2979" w:type="dxa"/>
            <w:tcBorders>
              <w:top w:val="single" w:sz="4" w:space="0" w:color="auto"/>
              <w:left w:val="nil"/>
              <w:bottom w:val="single" w:sz="4" w:space="0" w:color="auto"/>
              <w:right w:val="nil"/>
            </w:tcBorders>
            <w:shd w:val="clear" w:color="auto" w:fill="auto"/>
            <w:noWrap/>
            <w:vAlign w:val="center"/>
          </w:tcPr>
          <w:p w14:paraId="3AD3B4BC" w14:textId="2FDA9A24" w:rsidR="002F5A79" w:rsidRPr="00515752" w:rsidRDefault="0007646A" w:rsidP="00C946AD">
            <w:pPr>
              <w:ind w:firstLineChars="0" w:firstLine="0"/>
              <w:rPr>
                <w:rFonts w:ascii="ＭＳ 明朝" w:hAnsi="ＭＳ 明朝"/>
                <w:szCs w:val="22"/>
              </w:rPr>
              <w:pPrChange w:id="106" w:author="正典 松浦" w:date="2023-12-12T20:59:00Z">
                <w:pPr>
                  <w:ind w:firstLine="220"/>
                </w:pPr>
              </w:pPrChange>
            </w:pPr>
            <w:r w:rsidRPr="00515752">
              <w:rPr>
                <w:rFonts w:ascii="ＭＳ 明朝" w:hAnsi="ＭＳ 明朝" w:hint="eastAsia"/>
                <w:szCs w:val="22"/>
              </w:rPr>
              <w:t>科</w:t>
            </w:r>
          </w:p>
        </w:tc>
        <w:tc>
          <w:tcPr>
            <w:tcW w:w="1690" w:type="dxa"/>
            <w:tcBorders>
              <w:top w:val="single" w:sz="4" w:space="0" w:color="auto"/>
              <w:left w:val="nil"/>
              <w:bottom w:val="single" w:sz="4" w:space="0" w:color="auto"/>
              <w:right w:val="nil"/>
            </w:tcBorders>
            <w:shd w:val="clear" w:color="auto" w:fill="auto"/>
            <w:noWrap/>
            <w:vAlign w:val="center"/>
          </w:tcPr>
          <w:p w14:paraId="66C9590D" w14:textId="2913F5B9" w:rsidR="002F5A79" w:rsidRPr="00515752" w:rsidRDefault="002F5A79" w:rsidP="00C946AD">
            <w:pPr>
              <w:ind w:firstLineChars="0" w:firstLine="0"/>
              <w:jc w:val="right"/>
              <w:rPr>
                <w:rFonts w:ascii="ＭＳ 明朝" w:hAnsi="ＭＳ 明朝"/>
                <w:szCs w:val="22"/>
              </w:rPr>
              <w:pPrChange w:id="107" w:author="正典 松浦" w:date="2023-12-12T20:59:00Z">
                <w:pPr>
                  <w:ind w:firstLine="220"/>
                  <w:jc w:val="right"/>
                </w:pPr>
              </w:pPrChange>
            </w:pPr>
            <w:r w:rsidRPr="00515752">
              <w:rPr>
                <w:rFonts w:ascii="ＭＳ 明朝" w:hAnsi="ＭＳ 明朝" w:hint="eastAsia"/>
                <w:szCs w:val="22"/>
              </w:rPr>
              <w:t>取引件数</w:t>
            </w:r>
          </w:p>
        </w:tc>
      </w:tr>
      <w:tr w:rsidR="0007646A" w:rsidRPr="00515752" w14:paraId="2A4DA4FC" w14:textId="77777777" w:rsidTr="006C1438">
        <w:trPr>
          <w:trHeight w:val="367"/>
          <w:jc w:val="center"/>
        </w:trPr>
        <w:tc>
          <w:tcPr>
            <w:tcW w:w="2979" w:type="dxa"/>
            <w:tcBorders>
              <w:top w:val="single" w:sz="4" w:space="0" w:color="auto"/>
              <w:left w:val="nil"/>
              <w:bottom w:val="nil"/>
              <w:right w:val="nil"/>
            </w:tcBorders>
            <w:shd w:val="clear" w:color="auto" w:fill="auto"/>
            <w:noWrap/>
            <w:vAlign w:val="center"/>
            <w:hideMark/>
          </w:tcPr>
          <w:p w14:paraId="5679AAEA" w14:textId="71EDEC60" w:rsidR="0007646A" w:rsidRPr="00515752" w:rsidRDefault="00F22D21" w:rsidP="00C946AD">
            <w:pPr>
              <w:ind w:firstLineChars="0" w:firstLine="0"/>
              <w:rPr>
                <w:rFonts w:ascii="ＭＳ 明朝" w:hAnsi="ＭＳ 明朝"/>
                <w:szCs w:val="22"/>
              </w:rPr>
              <w:pPrChange w:id="108" w:author="正典 松浦" w:date="2023-12-12T20:59:00Z">
                <w:pPr>
                  <w:ind w:firstLine="220"/>
                </w:pPr>
              </w:pPrChange>
            </w:pPr>
            <w:r w:rsidRPr="00515752">
              <w:rPr>
                <w:rFonts w:ascii="ＭＳ 明朝" w:hAnsi="ＭＳ 明朝" w:hint="eastAsia"/>
                <w:color w:val="000000"/>
                <w:szCs w:val="22"/>
              </w:rPr>
              <w:t>カメレオン科</w:t>
            </w:r>
          </w:p>
        </w:tc>
        <w:tc>
          <w:tcPr>
            <w:tcW w:w="1690" w:type="dxa"/>
            <w:tcBorders>
              <w:top w:val="single" w:sz="4" w:space="0" w:color="auto"/>
              <w:left w:val="nil"/>
              <w:bottom w:val="nil"/>
              <w:right w:val="nil"/>
            </w:tcBorders>
            <w:shd w:val="clear" w:color="auto" w:fill="auto"/>
            <w:noWrap/>
            <w:vAlign w:val="center"/>
            <w:hideMark/>
          </w:tcPr>
          <w:p w14:paraId="149EC739" w14:textId="4A0068FE" w:rsidR="0007646A" w:rsidRPr="00515752" w:rsidRDefault="0007646A" w:rsidP="00C946AD">
            <w:pPr>
              <w:ind w:firstLineChars="0" w:firstLine="0"/>
              <w:jc w:val="right"/>
              <w:rPr>
                <w:rFonts w:ascii="ＭＳ 明朝" w:hAnsi="ＭＳ 明朝"/>
                <w:szCs w:val="22"/>
              </w:rPr>
              <w:pPrChange w:id="109" w:author="正典 松浦" w:date="2023-12-12T20:59:00Z">
                <w:pPr>
                  <w:ind w:firstLine="220"/>
                  <w:jc w:val="right"/>
                </w:pPr>
              </w:pPrChange>
            </w:pPr>
            <w:r w:rsidRPr="00515752">
              <w:rPr>
                <w:rFonts w:ascii="ＭＳ 明朝" w:hAnsi="ＭＳ 明朝" w:hint="eastAsia"/>
                <w:color w:val="000000"/>
                <w:szCs w:val="22"/>
              </w:rPr>
              <w:t>1937</w:t>
            </w:r>
          </w:p>
        </w:tc>
      </w:tr>
      <w:tr w:rsidR="0007646A" w:rsidRPr="00515752" w14:paraId="4A32DCBF" w14:textId="77777777" w:rsidTr="002C5FCA">
        <w:trPr>
          <w:trHeight w:val="367"/>
          <w:jc w:val="center"/>
        </w:trPr>
        <w:tc>
          <w:tcPr>
            <w:tcW w:w="2979" w:type="dxa"/>
            <w:tcBorders>
              <w:top w:val="nil"/>
              <w:left w:val="nil"/>
              <w:bottom w:val="nil"/>
              <w:right w:val="nil"/>
            </w:tcBorders>
            <w:shd w:val="clear" w:color="auto" w:fill="auto"/>
            <w:noWrap/>
            <w:vAlign w:val="center"/>
            <w:hideMark/>
          </w:tcPr>
          <w:p w14:paraId="7FBF11C3" w14:textId="16ACB2B5" w:rsidR="0007646A" w:rsidRPr="00515752" w:rsidRDefault="00D15C6A" w:rsidP="00C946AD">
            <w:pPr>
              <w:ind w:firstLineChars="0" w:firstLine="0"/>
              <w:rPr>
                <w:rFonts w:ascii="ＭＳ 明朝" w:hAnsi="ＭＳ 明朝"/>
                <w:szCs w:val="22"/>
              </w:rPr>
              <w:pPrChange w:id="110" w:author="正典 松浦" w:date="2023-12-12T20:59:00Z">
                <w:pPr>
                  <w:ind w:firstLine="220"/>
                </w:pPr>
              </w:pPrChange>
            </w:pPr>
            <w:r w:rsidRPr="00515752">
              <w:rPr>
                <w:rFonts w:ascii="ＭＳ 明朝" w:hAnsi="ＭＳ 明朝" w:hint="eastAsia"/>
                <w:color w:val="000000"/>
                <w:szCs w:val="22"/>
              </w:rPr>
              <w:lastRenderedPageBreak/>
              <w:t>オオトカゲ科</w:t>
            </w:r>
          </w:p>
        </w:tc>
        <w:tc>
          <w:tcPr>
            <w:tcW w:w="1690" w:type="dxa"/>
            <w:tcBorders>
              <w:top w:val="nil"/>
              <w:left w:val="nil"/>
              <w:bottom w:val="nil"/>
              <w:right w:val="nil"/>
            </w:tcBorders>
            <w:shd w:val="clear" w:color="auto" w:fill="auto"/>
            <w:noWrap/>
            <w:vAlign w:val="center"/>
            <w:hideMark/>
          </w:tcPr>
          <w:p w14:paraId="60196B36" w14:textId="74B064A7" w:rsidR="0007646A" w:rsidRPr="00515752" w:rsidRDefault="0007646A" w:rsidP="00C946AD">
            <w:pPr>
              <w:ind w:firstLineChars="0" w:firstLine="0"/>
              <w:jc w:val="right"/>
              <w:rPr>
                <w:rFonts w:ascii="ＭＳ 明朝" w:hAnsi="ＭＳ 明朝"/>
                <w:szCs w:val="22"/>
              </w:rPr>
              <w:pPrChange w:id="111" w:author="正典 松浦" w:date="2023-12-12T20:59:00Z">
                <w:pPr>
                  <w:ind w:firstLine="220"/>
                  <w:jc w:val="right"/>
                </w:pPr>
              </w:pPrChange>
            </w:pPr>
            <w:r w:rsidRPr="00515752">
              <w:rPr>
                <w:rFonts w:ascii="ＭＳ 明朝" w:hAnsi="ＭＳ 明朝" w:hint="eastAsia"/>
                <w:color w:val="000000"/>
                <w:szCs w:val="22"/>
              </w:rPr>
              <w:t>1245</w:t>
            </w:r>
          </w:p>
        </w:tc>
      </w:tr>
      <w:tr w:rsidR="0007646A" w:rsidRPr="00515752" w14:paraId="65591723" w14:textId="77777777" w:rsidTr="002C5FCA">
        <w:trPr>
          <w:trHeight w:val="367"/>
          <w:jc w:val="center"/>
        </w:trPr>
        <w:tc>
          <w:tcPr>
            <w:tcW w:w="2979" w:type="dxa"/>
            <w:tcBorders>
              <w:top w:val="nil"/>
              <w:left w:val="nil"/>
              <w:bottom w:val="nil"/>
              <w:right w:val="nil"/>
            </w:tcBorders>
            <w:shd w:val="clear" w:color="auto" w:fill="auto"/>
            <w:noWrap/>
            <w:vAlign w:val="center"/>
            <w:hideMark/>
          </w:tcPr>
          <w:p w14:paraId="1C4B54F8" w14:textId="751250FE" w:rsidR="0007646A" w:rsidRPr="00515752" w:rsidRDefault="00D15C6A" w:rsidP="00C946AD">
            <w:pPr>
              <w:ind w:firstLineChars="0" w:firstLine="0"/>
              <w:rPr>
                <w:rFonts w:ascii="ＭＳ 明朝" w:hAnsi="ＭＳ 明朝"/>
                <w:szCs w:val="22"/>
              </w:rPr>
              <w:pPrChange w:id="112" w:author="正典 松浦" w:date="2023-12-12T20:59:00Z">
                <w:pPr>
                  <w:ind w:firstLine="220"/>
                </w:pPr>
              </w:pPrChange>
            </w:pPr>
            <w:r w:rsidRPr="00515752">
              <w:rPr>
                <w:rFonts w:ascii="ＭＳ 明朝" w:hAnsi="ＭＳ 明朝" w:hint="eastAsia"/>
                <w:color w:val="000000"/>
                <w:szCs w:val="22"/>
              </w:rPr>
              <w:t>ニシキヘビ科</w:t>
            </w:r>
          </w:p>
        </w:tc>
        <w:tc>
          <w:tcPr>
            <w:tcW w:w="1690" w:type="dxa"/>
            <w:tcBorders>
              <w:top w:val="nil"/>
              <w:left w:val="nil"/>
              <w:bottom w:val="nil"/>
              <w:right w:val="nil"/>
            </w:tcBorders>
            <w:shd w:val="clear" w:color="auto" w:fill="auto"/>
            <w:noWrap/>
            <w:vAlign w:val="center"/>
            <w:hideMark/>
          </w:tcPr>
          <w:p w14:paraId="11076FCF" w14:textId="5919C437" w:rsidR="0007646A" w:rsidRPr="00515752" w:rsidRDefault="0007646A" w:rsidP="00C946AD">
            <w:pPr>
              <w:ind w:firstLineChars="0" w:firstLine="0"/>
              <w:jc w:val="right"/>
              <w:rPr>
                <w:rFonts w:ascii="ＭＳ 明朝" w:hAnsi="ＭＳ 明朝"/>
                <w:szCs w:val="22"/>
              </w:rPr>
              <w:pPrChange w:id="113" w:author="正典 松浦" w:date="2023-12-12T20:59:00Z">
                <w:pPr>
                  <w:ind w:firstLine="220"/>
                  <w:jc w:val="right"/>
                </w:pPr>
              </w:pPrChange>
            </w:pPr>
            <w:r w:rsidRPr="00515752">
              <w:rPr>
                <w:rFonts w:ascii="ＭＳ 明朝" w:hAnsi="ＭＳ 明朝" w:hint="eastAsia"/>
                <w:color w:val="000000"/>
                <w:szCs w:val="22"/>
              </w:rPr>
              <w:t>1034</w:t>
            </w:r>
          </w:p>
        </w:tc>
      </w:tr>
      <w:tr w:rsidR="0007646A" w:rsidRPr="00515752" w14:paraId="163C8D01" w14:textId="77777777" w:rsidTr="00766B1B">
        <w:trPr>
          <w:trHeight w:val="367"/>
          <w:jc w:val="center"/>
        </w:trPr>
        <w:tc>
          <w:tcPr>
            <w:tcW w:w="2979" w:type="dxa"/>
            <w:tcBorders>
              <w:top w:val="nil"/>
              <w:left w:val="nil"/>
              <w:right w:val="nil"/>
            </w:tcBorders>
            <w:shd w:val="clear" w:color="auto" w:fill="auto"/>
            <w:noWrap/>
            <w:vAlign w:val="center"/>
            <w:hideMark/>
          </w:tcPr>
          <w:p w14:paraId="25D989BC" w14:textId="2A769069" w:rsidR="0007646A" w:rsidRPr="00515752" w:rsidRDefault="00D15C6A" w:rsidP="00C946AD">
            <w:pPr>
              <w:ind w:firstLineChars="0" w:firstLine="0"/>
              <w:rPr>
                <w:rFonts w:ascii="ＭＳ 明朝" w:hAnsi="ＭＳ 明朝"/>
                <w:szCs w:val="22"/>
              </w:rPr>
              <w:pPrChange w:id="114" w:author="正典 松浦" w:date="2023-12-12T20:59:00Z">
                <w:pPr>
                  <w:ind w:firstLine="220"/>
                </w:pPr>
              </w:pPrChange>
            </w:pPr>
            <w:r w:rsidRPr="00515752">
              <w:rPr>
                <w:rFonts w:ascii="ＭＳ 明朝" w:hAnsi="ＭＳ 明朝" w:hint="eastAsia"/>
                <w:szCs w:val="22"/>
              </w:rPr>
              <w:t>リクガメ科</w:t>
            </w:r>
          </w:p>
        </w:tc>
        <w:tc>
          <w:tcPr>
            <w:tcW w:w="1690" w:type="dxa"/>
            <w:tcBorders>
              <w:top w:val="nil"/>
              <w:left w:val="nil"/>
              <w:right w:val="nil"/>
            </w:tcBorders>
            <w:shd w:val="clear" w:color="auto" w:fill="auto"/>
            <w:noWrap/>
            <w:vAlign w:val="center"/>
            <w:hideMark/>
          </w:tcPr>
          <w:p w14:paraId="2585B9FB" w14:textId="2F83D2DA" w:rsidR="0007646A" w:rsidRPr="00515752" w:rsidRDefault="0007646A" w:rsidP="00C946AD">
            <w:pPr>
              <w:ind w:firstLineChars="0" w:firstLine="0"/>
              <w:jc w:val="right"/>
              <w:rPr>
                <w:rFonts w:ascii="ＭＳ 明朝" w:hAnsi="ＭＳ 明朝"/>
                <w:szCs w:val="22"/>
              </w:rPr>
              <w:pPrChange w:id="115" w:author="正典 松浦" w:date="2023-12-12T20:59:00Z">
                <w:pPr>
                  <w:ind w:firstLine="220"/>
                  <w:jc w:val="right"/>
                </w:pPr>
              </w:pPrChange>
            </w:pPr>
            <w:r w:rsidRPr="00515752">
              <w:rPr>
                <w:rFonts w:ascii="ＭＳ 明朝" w:hAnsi="ＭＳ 明朝" w:hint="eastAsia"/>
                <w:color w:val="000000"/>
                <w:szCs w:val="22"/>
              </w:rPr>
              <w:t>871</w:t>
            </w:r>
          </w:p>
        </w:tc>
      </w:tr>
      <w:tr w:rsidR="0007646A" w:rsidRPr="00515752" w14:paraId="674993C5" w14:textId="77777777" w:rsidTr="00766B1B">
        <w:trPr>
          <w:trHeight w:val="367"/>
          <w:jc w:val="center"/>
        </w:trPr>
        <w:tc>
          <w:tcPr>
            <w:tcW w:w="2979" w:type="dxa"/>
            <w:tcBorders>
              <w:top w:val="nil"/>
              <w:left w:val="nil"/>
              <w:bottom w:val="single" w:sz="4" w:space="0" w:color="auto"/>
              <w:right w:val="nil"/>
            </w:tcBorders>
            <w:shd w:val="clear" w:color="auto" w:fill="auto"/>
            <w:noWrap/>
            <w:vAlign w:val="center"/>
            <w:hideMark/>
          </w:tcPr>
          <w:p w14:paraId="2BFA2965" w14:textId="098DCCFB" w:rsidR="0007646A" w:rsidRPr="00515752" w:rsidRDefault="00D15C6A" w:rsidP="00C946AD">
            <w:pPr>
              <w:ind w:firstLineChars="0" w:firstLine="0"/>
              <w:rPr>
                <w:rFonts w:ascii="ＭＳ 明朝" w:hAnsi="ＭＳ 明朝"/>
                <w:szCs w:val="22"/>
              </w:rPr>
              <w:pPrChange w:id="116" w:author="正典 松浦" w:date="2023-12-12T20:59:00Z">
                <w:pPr>
                  <w:ind w:firstLine="220"/>
                </w:pPr>
              </w:pPrChange>
            </w:pPr>
            <w:r w:rsidRPr="00515752">
              <w:rPr>
                <w:rFonts w:ascii="ＭＳ 明朝" w:hAnsi="ＭＳ 明朝" w:hint="eastAsia"/>
                <w:szCs w:val="22"/>
              </w:rPr>
              <w:t>ヤモリ科</w:t>
            </w:r>
          </w:p>
        </w:tc>
        <w:tc>
          <w:tcPr>
            <w:tcW w:w="1690" w:type="dxa"/>
            <w:tcBorders>
              <w:top w:val="nil"/>
              <w:left w:val="nil"/>
              <w:bottom w:val="single" w:sz="4" w:space="0" w:color="auto"/>
              <w:right w:val="nil"/>
            </w:tcBorders>
            <w:shd w:val="clear" w:color="auto" w:fill="auto"/>
            <w:noWrap/>
            <w:vAlign w:val="center"/>
            <w:hideMark/>
          </w:tcPr>
          <w:p w14:paraId="3712CCDA" w14:textId="78723DF6" w:rsidR="0007646A" w:rsidRPr="00515752" w:rsidRDefault="0007646A" w:rsidP="00C946AD">
            <w:pPr>
              <w:ind w:firstLineChars="0" w:firstLine="0"/>
              <w:jc w:val="right"/>
              <w:rPr>
                <w:rFonts w:ascii="ＭＳ 明朝" w:hAnsi="ＭＳ 明朝"/>
                <w:szCs w:val="22"/>
              </w:rPr>
              <w:pPrChange w:id="117" w:author="正典 松浦" w:date="2023-12-12T20:59:00Z">
                <w:pPr>
                  <w:ind w:firstLine="220"/>
                  <w:jc w:val="right"/>
                </w:pPr>
              </w:pPrChange>
            </w:pPr>
            <w:r w:rsidRPr="00515752">
              <w:rPr>
                <w:rFonts w:ascii="ＭＳ 明朝" w:hAnsi="ＭＳ 明朝" w:hint="eastAsia"/>
                <w:color w:val="000000"/>
                <w:szCs w:val="22"/>
              </w:rPr>
              <w:t>803</w:t>
            </w:r>
          </w:p>
        </w:tc>
      </w:tr>
    </w:tbl>
    <w:p w14:paraId="6C793DB6" w14:textId="77777777" w:rsidR="00F33FAE" w:rsidRPr="00515752" w:rsidRDefault="00674AC1" w:rsidP="00F33FAE">
      <w:pPr>
        <w:ind w:firstLine="220"/>
        <w:jc w:val="center"/>
        <w:rPr>
          <w:rFonts w:ascii="ＭＳ 明朝" w:hAnsi="ＭＳ 明朝"/>
          <w:szCs w:val="22"/>
        </w:rPr>
      </w:pPr>
      <w:r w:rsidRPr="00515752">
        <w:rPr>
          <w:rFonts w:ascii="ＭＳ 明朝" w:hAnsi="ＭＳ 明朝" w:hint="eastAsia"/>
          <w:szCs w:val="22"/>
        </w:rPr>
        <w:t>注</w:t>
      </w:r>
      <w:r w:rsidRPr="00515752">
        <w:rPr>
          <w:rFonts w:ascii="ＭＳ 明朝" w:hAnsi="ＭＳ 明朝"/>
          <w:szCs w:val="22"/>
        </w:rPr>
        <w:t xml:space="preserve">: </w:t>
      </w:r>
      <w:r w:rsidRPr="00515752">
        <w:rPr>
          <w:rFonts w:ascii="ＭＳ 明朝" w:hAnsi="ＭＳ 明朝" w:hint="eastAsia"/>
          <w:szCs w:val="22"/>
        </w:rPr>
        <w:t>筆者作成</w:t>
      </w:r>
      <w:bookmarkStart w:id="118" w:name="_Ref141396615"/>
    </w:p>
    <w:p w14:paraId="019A289B" w14:textId="4E1762E3" w:rsidR="00644D57" w:rsidRPr="00515752" w:rsidDel="00803A76" w:rsidRDefault="00C53DC5" w:rsidP="00070FDB">
      <w:pPr>
        <w:ind w:firstLine="220"/>
        <w:rPr>
          <w:del w:id="119" w:author="正典 松浦" w:date="2023-12-12T21:02:00Z"/>
          <w:rFonts w:ascii="ＭＳ 明朝" w:hAnsi="ＭＳ 明朝"/>
          <w:szCs w:val="22"/>
        </w:rPr>
      </w:pPr>
      <w:del w:id="120" w:author="正典 松浦" w:date="2023-12-12T21:02:00Z">
        <w:r w:rsidRPr="00515752" w:rsidDel="00803A76">
          <w:rPr>
            <w:rFonts w:ascii="ＭＳ 明朝" w:hAnsi="ＭＳ 明朝"/>
            <w:szCs w:val="22"/>
          </w:rPr>
          <w:fldChar w:fldCharType="begin"/>
        </w:r>
        <w:r w:rsidRPr="00515752" w:rsidDel="00803A76">
          <w:rPr>
            <w:rFonts w:ascii="ＭＳ 明朝" w:hAnsi="ＭＳ 明朝"/>
            <w:szCs w:val="22"/>
          </w:rPr>
          <w:delInstrText xml:space="preserve"> REF _Ref141397509 \h </w:delInstrText>
        </w:r>
        <w:r w:rsidR="003402B5" w:rsidRPr="003402B5" w:rsidDel="00803A76">
          <w:rPr>
            <w:rFonts w:ascii="ＭＳ 明朝" w:hAnsi="ＭＳ 明朝"/>
            <w:szCs w:val="22"/>
          </w:rPr>
          <w:delInstrText xml:space="preserve"> \* MERGEFORMAT </w:delInstrText>
        </w:r>
        <w:r w:rsidRPr="00515752" w:rsidDel="00803A76">
          <w:rPr>
            <w:rFonts w:ascii="ＭＳ 明朝" w:hAnsi="ＭＳ 明朝"/>
            <w:szCs w:val="22"/>
          </w:rPr>
        </w:r>
        <w:r w:rsidRPr="00515752" w:rsidDel="00803A76">
          <w:rPr>
            <w:rFonts w:ascii="ＭＳ 明朝" w:hAnsi="ＭＳ 明朝"/>
            <w:szCs w:val="22"/>
          </w:rPr>
          <w:fldChar w:fldCharType="separate"/>
        </w:r>
        <w:r w:rsidR="00D16AC7" w:rsidRPr="00515752" w:rsidDel="00803A76">
          <w:rPr>
            <w:rFonts w:ascii="ＭＳ 明朝" w:hAnsi="ＭＳ 明朝"/>
            <w:szCs w:val="22"/>
          </w:rPr>
          <w:delText xml:space="preserve">表 </w:delText>
        </w:r>
        <w:r w:rsidR="00D16AC7" w:rsidRPr="00515752" w:rsidDel="00803A76">
          <w:rPr>
            <w:rFonts w:ascii="ＭＳ 明朝" w:hAnsi="ＭＳ 明朝"/>
            <w:noProof/>
            <w:szCs w:val="22"/>
          </w:rPr>
          <w:delText>5</w:delText>
        </w:r>
        <w:r w:rsidRPr="00515752" w:rsidDel="00803A76">
          <w:rPr>
            <w:rFonts w:ascii="ＭＳ 明朝" w:hAnsi="ＭＳ 明朝"/>
            <w:szCs w:val="22"/>
          </w:rPr>
          <w:fldChar w:fldCharType="end"/>
        </w:r>
        <w:r w:rsidR="00644D57" w:rsidRPr="00515752" w:rsidDel="00803A76">
          <w:rPr>
            <w:rFonts w:ascii="ＭＳ 明朝" w:hAnsi="ＭＳ 明朝" w:hint="eastAsia"/>
            <w:szCs w:val="22"/>
          </w:rPr>
          <w:delText>では</w:delText>
        </w:r>
        <w:r w:rsidR="001431C7" w:rsidRPr="00515752" w:rsidDel="00803A76">
          <w:rPr>
            <w:rFonts w:ascii="ＭＳ 明朝" w:hAnsi="ＭＳ 明朝" w:hint="eastAsia"/>
            <w:szCs w:val="22"/>
          </w:rPr>
          <w:delText>日本が</w:delText>
        </w:r>
      </w:del>
      <w:del w:id="121" w:author="正典 松浦" w:date="2023-12-12T20:53:00Z">
        <w:r w:rsidR="001431C7" w:rsidRPr="00515752" w:rsidDel="00A85752">
          <w:rPr>
            <w:rFonts w:ascii="ＭＳ 明朝" w:hAnsi="ＭＳ 明朝" w:hint="eastAsia"/>
            <w:szCs w:val="22"/>
          </w:rPr>
          <w:delText>どの国から</w:delText>
        </w:r>
      </w:del>
      <w:del w:id="122" w:author="正典 松浦" w:date="2023-12-12T21:02:00Z">
        <w:r w:rsidR="001431C7" w:rsidRPr="00515752" w:rsidDel="00803A76">
          <w:rPr>
            <w:rFonts w:ascii="ＭＳ 明朝" w:hAnsi="ＭＳ 明朝" w:hint="eastAsia"/>
            <w:szCs w:val="22"/>
          </w:rPr>
          <w:delText>カメレオン科の野生動物を取引してい</w:delText>
        </w:r>
      </w:del>
      <w:del w:id="123" w:author="正典 松浦" w:date="2023-12-12T20:53:00Z">
        <w:r w:rsidR="001431C7" w:rsidRPr="00515752" w:rsidDel="00B9604C">
          <w:rPr>
            <w:rFonts w:ascii="ＭＳ 明朝" w:hAnsi="ＭＳ 明朝" w:hint="eastAsia"/>
            <w:szCs w:val="22"/>
          </w:rPr>
          <w:delText>るの</w:delText>
        </w:r>
      </w:del>
      <w:del w:id="124" w:author="正典 松浦" w:date="2023-12-12T20:54:00Z">
        <w:r w:rsidR="001431C7" w:rsidRPr="00515752" w:rsidDel="00B9604C">
          <w:rPr>
            <w:rFonts w:ascii="ＭＳ 明朝" w:hAnsi="ＭＳ 明朝" w:hint="eastAsia"/>
            <w:szCs w:val="22"/>
          </w:rPr>
          <w:delText>か</w:delText>
        </w:r>
      </w:del>
      <w:del w:id="125" w:author="正典 松浦" w:date="2023-12-12T21:02:00Z">
        <w:r w:rsidR="001431C7" w:rsidRPr="00515752" w:rsidDel="00803A76">
          <w:rPr>
            <w:rFonts w:ascii="ＭＳ 明朝" w:hAnsi="ＭＳ 明朝" w:hint="eastAsia"/>
            <w:szCs w:val="22"/>
          </w:rPr>
          <w:delText>を明らかにしている</w:delText>
        </w:r>
        <w:r w:rsidR="00434D0F" w:rsidRPr="00515752" w:rsidDel="00803A76">
          <w:rPr>
            <w:rFonts w:ascii="ＭＳ 明朝" w:hAnsi="ＭＳ 明朝" w:hint="eastAsia"/>
            <w:szCs w:val="22"/>
          </w:rPr>
          <w:delText>。</w:delText>
        </w:r>
      </w:del>
    </w:p>
    <w:p w14:paraId="3A135686" w14:textId="1B3A5DC2" w:rsidR="003445AB" w:rsidRPr="00515752" w:rsidRDefault="003445AB" w:rsidP="003445AB">
      <w:pPr>
        <w:pStyle w:val="ad"/>
        <w:keepNext/>
        <w:ind w:firstLine="220"/>
        <w:rPr>
          <w:rFonts w:ascii="ＭＳ 明朝" w:hAnsi="ＭＳ 明朝"/>
          <w:szCs w:val="22"/>
        </w:rPr>
      </w:pPr>
      <w:bookmarkStart w:id="126" w:name="_Ref141397509"/>
      <w:bookmarkStart w:id="127" w:name="_Ref141397506"/>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5</w:t>
      </w:r>
      <w:r w:rsidRPr="00515752">
        <w:rPr>
          <w:rFonts w:ascii="ＭＳ 明朝" w:hAnsi="ＭＳ 明朝"/>
          <w:szCs w:val="22"/>
        </w:rPr>
        <w:fldChar w:fldCharType="end"/>
      </w:r>
      <w:bookmarkEnd w:id="118"/>
      <w:bookmarkEnd w:id="126"/>
      <w:r w:rsidRPr="00515752">
        <w:rPr>
          <w:rFonts w:ascii="ＭＳ 明朝" w:hAnsi="ＭＳ 明朝" w:hint="eastAsia"/>
          <w:szCs w:val="22"/>
        </w:rPr>
        <w:t xml:space="preserve">　</w:t>
      </w:r>
      <w:ins w:id="128" w:author="正典 松浦" w:date="2023-12-12T19:29:00Z">
        <w:r w:rsidR="00080682">
          <w:rPr>
            <w:rFonts w:ascii="ＭＳ 明朝" w:hAnsi="ＭＳ 明朝" w:hint="eastAsia"/>
            <w:szCs w:val="22"/>
          </w:rPr>
          <w:t>日本の</w:t>
        </w:r>
      </w:ins>
      <w:del w:id="129" w:author="正典 松浦" w:date="2023-12-12T19:29:00Z">
        <w:r w:rsidR="00861BCC" w:rsidRPr="00515752" w:rsidDel="00080682">
          <w:rPr>
            <w:rFonts w:ascii="ＭＳ 明朝" w:hAnsi="ＭＳ 明朝" w:hint="eastAsia"/>
            <w:szCs w:val="22"/>
          </w:rPr>
          <w:delText>マダガスカル</w:delText>
        </w:r>
        <w:r w:rsidRPr="00515752" w:rsidDel="00080682">
          <w:rPr>
            <w:rFonts w:ascii="ＭＳ 明朝" w:hAnsi="ＭＳ 明朝" w:hint="eastAsia"/>
            <w:szCs w:val="22"/>
          </w:rPr>
          <w:delText>からの野生動物取引件数</w:delText>
        </w:r>
      </w:del>
      <w:bookmarkEnd w:id="127"/>
      <w:ins w:id="130" w:author="正典 松浦" w:date="2023-12-12T19:29:00Z">
        <w:r w:rsidR="00080682">
          <w:rPr>
            <w:rFonts w:ascii="ＭＳ 明朝" w:hAnsi="ＭＳ 明朝" w:hint="eastAsia"/>
            <w:szCs w:val="22"/>
          </w:rPr>
          <w:t>カメレオン輸入</w:t>
        </w:r>
      </w:ins>
      <w:ins w:id="131" w:author="正典 松浦" w:date="2023-12-12T21:01:00Z">
        <w:r w:rsidR="00CB544A">
          <w:rPr>
            <w:rFonts w:ascii="ＭＳ 明朝" w:hAnsi="ＭＳ 明朝" w:hint="eastAsia"/>
            <w:szCs w:val="22"/>
          </w:rPr>
          <w:t>上位5か国</w:t>
        </w:r>
      </w:ins>
    </w:p>
    <w:tbl>
      <w:tblPr>
        <w:tblW w:w="4171" w:type="dxa"/>
        <w:jc w:val="center"/>
        <w:tblCellMar>
          <w:left w:w="99" w:type="dxa"/>
          <w:right w:w="99" w:type="dxa"/>
        </w:tblCellMar>
        <w:tblLook w:val="04A0" w:firstRow="1" w:lastRow="0" w:firstColumn="1" w:lastColumn="0" w:noHBand="0" w:noVBand="1"/>
      </w:tblPr>
      <w:tblGrid>
        <w:gridCol w:w="2654"/>
        <w:gridCol w:w="1517"/>
        <w:tblGridChange w:id="132">
          <w:tblGrid>
            <w:gridCol w:w="2654"/>
            <w:gridCol w:w="1517"/>
          </w:tblGrid>
        </w:tblGridChange>
      </w:tblGrid>
      <w:tr w:rsidR="000A6576" w:rsidRPr="008B4D10" w14:paraId="42D7AA48" w14:textId="77777777" w:rsidTr="000A6576">
        <w:trPr>
          <w:trHeight w:val="420"/>
          <w:jc w:val="center"/>
        </w:trPr>
        <w:tc>
          <w:tcPr>
            <w:tcW w:w="2654" w:type="dxa"/>
            <w:tcBorders>
              <w:top w:val="single" w:sz="4" w:space="0" w:color="auto"/>
              <w:left w:val="nil"/>
              <w:bottom w:val="single" w:sz="4" w:space="0" w:color="auto"/>
              <w:right w:val="nil"/>
            </w:tcBorders>
            <w:shd w:val="clear" w:color="auto" w:fill="auto"/>
            <w:noWrap/>
            <w:vAlign w:val="center"/>
          </w:tcPr>
          <w:p w14:paraId="02CF9E73" w14:textId="4750E646" w:rsidR="000A6576" w:rsidRPr="008B4D10" w:rsidRDefault="000A6576" w:rsidP="00C946AD">
            <w:pPr>
              <w:ind w:firstLineChars="0" w:firstLine="0"/>
              <w:rPr>
                <w:rFonts w:ascii="ＭＳ 明朝" w:hAnsi="ＭＳ 明朝"/>
                <w:rPrChange w:id="133" w:author="正典 松浦" w:date="2023-12-12T19:30:00Z">
                  <w:rPr/>
                </w:rPrChange>
              </w:rPr>
              <w:pPrChange w:id="134" w:author="正典 松浦" w:date="2023-12-12T20:59:00Z">
                <w:pPr>
                  <w:ind w:firstLine="220"/>
                </w:pPr>
              </w:pPrChange>
            </w:pPr>
            <w:r w:rsidRPr="008B4D10">
              <w:rPr>
                <w:rFonts w:ascii="ＭＳ 明朝" w:hAnsi="ＭＳ 明朝" w:hint="eastAsia"/>
                <w:rPrChange w:id="135" w:author="正典 松浦" w:date="2023-12-12T19:30:00Z">
                  <w:rPr>
                    <w:rFonts w:hint="eastAsia"/>
                  </w:rPr>
                </w:rPrChange>
              </w:rPr>
              <w:t>和名</w:t>
            </w:r>
          </w:p>
        </w:tc>
        <w:tc>
          <w:tcPr>
            <w:tcW w:w="1517" w:type="dxa"/>
            <w:tcBorders>
              <w:top w:val="single" w:sz="4" w:space="0" w:color="auto"/>
              <w:left w:val="nil"/>
              <w:bottom w:val="single" w:sz="4" w:space="0" w:color="auto"/>
              <w:right w:val="nil"/>
            </w:tcBorders>
            <w:shd w:val="clear" w:color="auto" w:fill="auto"/>
            <w:noWrap/>
            <w:vAlign w:val="center"/>
          </w:tcPr>
          <w:p w14:paraId="71FE4631" w14:textId="059ED58A" w:rsidR="000A6576" w:rsidRPr="008B4D10" w:rsidRDefault="000A6576" w:rsidP="00C946AD">
            <w:pPr>
              <w:ind w:firstLineChars="0" w:firstLine="0"/>
              <w:rPr>
                <w:rFonts w:ascii="ＭＳ 明朝" w:hAnsi="ＭＳ 明朝"/>
                <w:rPrChange w:id="136" w:author="正典 松浦" w:date="2023-12-12T19:30:00Z">
                  <w:rPr/>
                </w:rPrChange>
              </w:rPr>
              <w:pPrChange w:id="137" w:author="正典 松浦" w:date="2023-12-12T20:59:00Z">
                <w:pPr>
                  <w:jc w:val="right"/>
                </w:pPr>
              </w:pPrChange>
            </w:pPr>
            <w:r w:rsidRPr="008B4D10">
              <w:rPr>
                <w:rFonts w:ascii="ＭＳ 明朝" w:hAnsi="ＭＳ 明朝" w:hint="eastAsia"/>
                <w:rPrChange w:id="138" w:author="正典 松浦" w:date="2023-12-12T19:30:00Z">
                  <w:rPr>
                    <w:rFonts w:hint="eastAsia"/>
                  </w:rPr>
                </w:rPrChange>
              </w:rPr>
              <w:t>取引件数</w:t>
            </w:r>
          </w:p>
        </w:tc>
      </w:tr>
      <w:tr w:rsidR="0063361E" w:rsidRPr="008B4D10" w14:paraId="4D32BF2F" w14:textId="77777777" w:rsidTr="00872F47">
        <w:tblPrEx>
          <w:tblW w:w="4171" w:type="dxa"/>
          <w:jc w:val="center"/>
          <w:tblCellMar>
            <w:left w:w="99" w:type="dxa"/>
            <w:right w:w="99" w:type="dxa"/>
          </w:tblCellMar>
          <w:tblPrExChange w:id="139" w:author="正典 松浦" w:date="2023-12-12T19:30:00Z">
            <w:tblPrEx>
              <w:tblW w:w="4171" w:type="dxa"/>
              <w:jc w:val="center"/>
              <w:tblCellMar>
                <w:left w:w="99" w:type="dxa"/>
                <w:right w:w="99" w:type="dxa"/>
              </w:tblCellMar>
            </w:tblPrEx>
          </w:tblPrExChange>
        </w:tblPrEx>
        <w:trPr>
          <w:trHeight w:val="283"/>
          <w:jc w:val="center"/>
          <w:trPrChange w:id="140" w:author="正典 松浦" w:date="2023-12-12T19:30:00Z">
            <w:trPr>
              <w:trHeight w:val="420"/>
              <w:jc w:val="center"/>
            </w:trPr>
          </w:trPrChange>
        </w:trPr>
        <w:tc>
          <w:tcPr>
            <w:tcW w:w="2654" w:type="dxa"/>
            <w:tcBorders>
              <w:top w:val="single" w:sz="4" w:space="0" w:color="auto"/>
              <w:left w:val="nil"/>
              <w:bottom w:val="nil"/>
              <w:right w:val="nil"/>
            </w:tcBorders>
            <w:shd w:val="clear" w:color="auto" w:fill="auto"/>
            <w:noWrap/>
            <w:vAlign w:val="center"/>
            <w:hideMark/>
            <w:tcPrChange w:id="141" w:author="正典 松浦" w:date="2023-12-12T19:30:00Z">
              <w:tcPr>
                <w:tcW w:w="2654" w:type="dxa"/>
                <w:tcBorders>
                  <w:top w:val="single" w:sz="4" w:space="0" w:color="auto"/>
                  <w:left w:val="nil"/>
                  <w:bottom w:val="nil"/>
                  <w:right w:val="nil"/>
                </w:tcBorders>
                <w:shd w:val="clear" w:color="auto" w:fill="auto"/>
                <w:noWrap/>
                <w:hideMark/>
              </w:tcPr>
            </w:tcPrChange>
          </w:tcPr>
          <w:p w14:paraId="675DA5E1" w14:textId="62F119B6" w:rsidR="0063361E" w:rsidRPr="008B4D10" w:rsidRDefault="00A33265" w:rsidP="00C946AD">
            <w:pPr>
              <w:ind w:firstLineChars="0" w:firstLine="0"/>
              <w:rPr>
                <w:rFonts w:ascii="ＭＳ 明朝" w:hAnsi="ＭＳ 明朝"/>
                <w:rPrChange w:id="142" w:author="正典 松浦" w:date="2023-12-12T19:30:00Z">
                  <w:rPr/>
                </w:rPrChange>
              </w:rPr>
              <w:pPrChange w:id="143" w:author="正典 松浦" w:date="2023-12-12T20:59:00Z">
                <w:pPr>
                  <w:ind w:firstLine="220"/>
                </w:pPr>
              </w:pPrChange>
            </w:pPr>
            <w:ins w:id="144" w:author="正典 松浦" w:date="2023-12-12T19:30:00Z">
              <w:r>
                <w:rPr>
                  <w:rFonts w:ascii="ＭＳ 明朝" w:hAnsi="ＭＳ 明朝" w:hint="eastAsia"/>
                </w:rPr>
                <w:t>マダガスカル</w:t>
              </w:r>
            </w:ins>
            <w:del w:id="145" w:author="正典 松浦" w:date="2023-12-12T19:29:00Z">
              <w:r w:rsidR="0063361E" w:rsidRPr="008B4D10" w:rsidDel="00882A6B">
                <w:rPr>
                  <w:rFonts w:ascii="ＭＳ 明朝" w:hAnsi="ＭＳ 明朝" w:hint="eastAsia"/>
                  <w:rPrChange w:id="146" w:author="正典 松浦" w:date="2023-12-12T19:30:00Z">
                    <w:rPr>
                      <w:rFonts w:hint="eastAsia"/>
                    </w:rPr>
                  </w:rPrChange>
                </w:rPr>
                <w:delText>カメレオン科</w:delText>
              </w:r>
              <w:r w:rsidR="0063361E" w:rsidRPr="008B4D10" w:rsidDel="00882A6B">
                <w:rPr>
                  <w:rFonts w:ascii="ＭＳ 明朝" w:hAnsi="ＭＳ 明朝"/>
                  <w:rPrChange w:id="147" w:author="正典 松浦" w:date="2023-12-12T19:30:00Z">
                    <w:rPr/>
                  </w:rPrChange>
                </w:rPr>
                <w:delText xml:space="preserve"> </w:delText>
              </w:r>
            </w:del>
          </w:p>
        </w:tc>
        <w:tc>
          <w:tcPr>
            <w:tcW w:w="1517" w:type="dxa"/>
            <w:tcBorders>
              <w:top w:val="single" w:sz="4" w:space="0" w:color="auto"/>
              <w:left w:val="nil"/>
              <w:bottom w:val="nil"/>
              <w:right w:val="nil"/>
            </w:tcBorders>
            <w:shd w:val="clear" w:color="auto" w:fill="auto"/>
            <w:noWrap/>
            <w:vAlign w:val="center"/>
            <w:hideMark/>
            <w:tcPrChange w:id="148" w:author="正典 松浦" w:date="2023-12-12T19:30:00Z">
              <w:tcPr>
                <w:tcW w:w="1517" w:type="dxa"/>
                <w:tcBorders>
                  <w:top w:val="single" w:sz="4" w:space="0" w:color="auto"/>
                  <w:left w:val="nil"/>
                  <w:bottom w:val="nil"/>
                  <w:right w:val="nil"/>
                </w:tcBorders>
                <w:shd w:val="clear" w:color="auto" w:fill="auto"/>
                <w:noWrap/>
                <w:hideMark/>
              </w:tcPr>
            </w:tcPrChange>
          </w:tcPr>
          <w:p w14:paraId="0EB191CB" w14:textId="3EA55F92" w:rsidR="0063361E" w:rsidRPr="008B4D10" w:rsidRDefault="0063361E" w:rsidP="00C946AD">
            <w:pPr>
              <w:ind w:firstLineChars="0" w:firstLine="0"/>
              <w:rPr>
                <w:rFonts w:ascii="ＭＳ 明朝" w:hAnsi="ＭＳ 明朝"/>
                <w:rPrChange w:id="149" w:author="正典 松浦" w:date="2023-12-12T19:30:00Z">
                  <w:rPr/>
                </w:rPrChange>
              </w:rPr>
              <w:pPrChange w:id="150" w:author="正典 松浦" w:date="2023-12-12T20:59:00Z">
                <w:pPr>
                  <w:jc w:val="right"/>
                </w:pPr>
              </w:pPrChange>
            </w:pPr>
            <w:ins w:id="151" w:author="正典 松浦" w:date="2023-12-12T19:29:00Z">
              <w:r w:rsidRPr="008B4D10">
                <w:rPr>
                  <w:rFonts w:ascii="ＭＳ 明朝" w:hAnsi="ＭＳ 明朝"/>
                  <w:rPrChange w:id="152" w:author="正典 松浦" w:date="2023-12-12T19:30:00Z">
                    <w:rPr>
                      <w:rFonts w:ascii="游ゴシック" w:eastAsia="游ゴシック" w:hAnsi="游ゴシック"/>
                    </w:rPr>
                  </w:rPrChange>
                </w:rPr>
                <w:t>778</w:t>
              </w:r>
            </w:ins>
            <w:del w:id="153" w:author="正典 松浦" w:date="2023-12-12T19:29:00Z">
              <w:r w:rsidRPr="008B4D10" w:rsidDel="00882A6B">
                <w:rPr>
                  <w:rFonts w:ascii="ＭＳ 明朝" w:hAnsi="ＭＳ 明朝"/>
                  <w:rPrChange w:id="154" w:author="正典 松浦" w:date="2023-12-12T19:30:00Z">
                    <w:rPr/>
                  </w:rPrChange>
                </w:rPr>
                <w:delText>778</w:delText>
              </w:r>
            </w:del>
          </w:p>
        </w:tc>
      </w:tr>
      <w:tr w:rsidR="0063361E" w:rsidRPr="008B4D10" w14:paraId="48D43D6F" w14:textId="77777777" w:rsidTr="00872F47">
        <w:tblPrEx>
          <w:tblW w:w="4171" w:type="dxa"/>
          <w:jc w:val="center"/>
          <w:tblCellMar>
            <w:left w:w="99" w:type="dxa"/>
            <w:right w:w="99" w:type="dxa"/>
          </w:tblCellMar>
          <w:tblPrExChange w:id="155" w:author="正典 松浦" w:date="2023-12-12T19:30:00Z">
            <w:tblPrEx>
              <w:tblW w:w="4171" w:type="dxa"/>
              <w:jc w:val="center"/>
              <w:tblCellMar>
                <w:left w:w="99" w:type="dxa"/>
                <w:right w:w="99" w:type="dxa"/>
              </w:tblCellMar>
            </w:tblPrEx>
          </w:tblPrExChange>
        </w:tblPrEx>
        <w:trPr>
          <w:trHeight w:val="283"/>
          <w:jc w:val="center"/>
          <w:trPrChange w:id="156" w:author="正典 松浦" w:date="2023-12-12T19:30:00Z">
            <w:trPr>
              <w:trHeight w:val="420"/>
              <w:jc w:val="center"/>
            </w:trPr>
          </w:trPrChange>
        </w:trPr>
        <w:tc>
          <w:tcPr>
            <w:tcW w:w="2654" w:type="dxa"/>
            <w:tcBorders>
              <w:top w:val="nil"/>
              <w:left w:val="nil"/>
              <w:bottom w:val="nil"/>
              <w:right w:val="nil"/>
            </w:tcBorders>
            <w:shd w:val="clear" w:color="auto" w:fill="auto"/>
            <w:noWrap/>
            <w:vAlign w:val="center"/>
            <w:hideMark/>
            <w:tcPrChange w:id="157" w:author="正典 松浦" w:date="2023-12-12T19:30:00Z">
              <w:tcPr>
                <w:tcW w:w="2654" w:type="dxa"/>
                <w:tcBorders>
                  <w:top w:val="nil"/>
                  <w:left w:val="nil"/>
                  <w:bottom w:val="nil"/>
                  <w:right w:val="nil"/>
                </w:tcBorders>
                <w:shd w:val="clear" w:color="auto" w:fill="auto"/>
                <w:noWrap/>
                <w:hideMark/>
              </w:tcPr>
            </w:tcPrChange>
          </w:tcPr>
          <w:p w14:paraId="2EDD4EE2" w14:textId="5356B351" w:rsidR="0063361E" w:rsidRPr="008B4D10" w:rsidRDefault="00D13497" w:rsidP="00C946AD">
            <w:pPr>
              <w:ind w:firstLineChars="0" w:firstLine="0"/>
              <w:rPr>
                <w:rFonts w:ascii="ＭＳ 明朝" w:hAnsi="ＭＳ 明朝"/>
                <w:rPrChange w:id="158" w:author="正典 松浦" w:date="2023-12-12T19:30:00Z">
                  <w:rPr/>
                </w:rPrChange>
              </w:rPr>
              <w:pPrChange w:id="159" w:author="正典 松浦" w:date="2023-12-12T20:59:00Z">
                <w:pPr>
                  <w:ind w:firstLine="220"/>
                </w:pPr>
              </w:pPrChange>
            </w:pPr>
            <w:ins w:id="160" w:author="正典 松浦" w:date="2023-12-12T19:30:00Z">
              <w:r>
                <w:rPr>
                  <w:rFonts w:ascii="ＭＳ 明朝" w:hAnsi="ＭＳ 明朝" w:hint="eastAsia"/>
                </w:rPr>
                <w:t>タンザニア</w:t>
              </w:r>
            </w:ins>
            <w:del w:id="161" w:author="正典 松浦" w:date="2023-12-12T19:29:00Z">
              <w:r w:rsidR="0063361E" w:rsidRPr="008B4D10" w:rsidDel="00882A6B">
                <w:rPr>
                  <w:rFonts w:ascii="ＭＳ 明朝" w:hAnsi="ＭＳ 明朝" w:hint="eastAsia"/>
                  <w:rPrChange w:id="162" w:author="正典 松浦" w:date="2023-12-12T19:30:00Z">
                    <w:rPr>
                      <w:rFonts w:hint="eastAsia"/>
                    </w:rPr>
                  </w:rPrChange>
                </w:rPr>
                <w:delText>ヤモリ科</w:delText>
              </w:r>
              <w:r w:rsidR="0063361E" w:rsidRPr="008B4D10" w:rsidDel="00882A6B">
                <w:rPr>
                  <w:rFonts w:ascii="ＭＳ 明朝" w:hAnsi="ＭＳ 明朝"/>
                  <w:rPrChange w:id="163" w:author="正典 松浦" w:date="2023-12-12T19:30:00Z">
                    <w:rPr/>
                  </w:rPrChange>
                </w:rPr>
                <w:delText xml:space="preserve"> </w:delText>
              </w:r>
            </w:del>
          </w:p>
        </w:tc>
        <w:tc>
          <w:tcPr>
            <w:tcW w:w="1517" w:type="dxa"/>
            <w:tcBorders>
              <w:top w:val="nil"/>
              <w:left w:val="nil"/>
              <w:bottom w:val="nil"/>
              <w:right w:val="nil"/>
            </w:tcBorders>
            <w:shd w:val="clear" w:color="auto" w:fill="auto"/>
            <w:noWrap/>
            <w:vAlign w:val="center"/>
            <w:hideMark/>
            <w:tcPrChange w:id="164" w:author="正典 松浦" w:date="2023-12-12T19:30:00Z">
              <w:tcPr>
                <w:tcW w:w="1517" w:type="dxa"/>
                <w:tcBorders>
                  <w:top w:val="nil"/>
                  <w:left w:val="nil"/>
                  <w:bottom w:val="nil"/>
                  <w:right w:val="nil"/>
                </w:tcBorders>
                <w:shd w:val="clear" w:color="auto" w:fill="auto"/>
                <w:noWrap/>
                <w:hideMark/>
              </w:tcPr>
            </w:tcPrChange>
          </w:tcPr>
          <w:p w14:paraId="7B2801A6" w14:textId="0E194658" w:rsidR="0063361E" w:rsidRPr="008B4D10" w:rsidRDefault="0063361E" w:rsidP="00C946AD">
            <w:pPr>
              <w:ind w:firstLineChars="0" w:firstLine="0"/>
              <w:rPr>
                <w:rFonts w:ascii="ＭＳ 明朝" w:hAnsi="ＭＳ 明朝"/>
                <w:rPrChange w:id="165" w:author="正典 松浦" w:date="2023-12-12T19:30:00Z">
                  <w:rPr/>
                </w:rPrChange>
              </w:rPr>
              <w:pPrChange w:id="166" w:author="正典 松浦" w:date="2023-12-12T20:59:00Z">
                <w:pPr>
                  <w:jc w:val="right"/>
                </w:pPr>
              </w:pPrChange>
            </w:pPr>
            <w:ins w:id="167" w:author="正典 松浦" w:date="2023-12-12T19:29:00Z">
              <w:r w:rsidRPr="008B4D10">
                <w:rPr>
                  <w:rFonts w:ascii="ＭＳ 明朝" w:hAnsi="ＭＳ 明朝"/>
                  <w:rPrChange w:id="168" w:author="正典 松浦" w:date="2023-12-12T19:30:00Z">
                    <w:rPr>
                      <w:rFonts w:ascii="游ゴシック" w:eastAsia="游ゴシック" w:hAnsi="游ゴシック"/>
                    </w:rPr>
                  </w:rPrChange>
                </w:rPr>
                <w:t>728</w:t>
              </w:r>
            </w:ins>
            <w:del w:id="169" w:author="正典 松浦" w:date="2023-12-12T19:29:00Z">
              <w:r w:rsidRPr="008B4D10" w:rsidDel="00882A6B">
                <w:rPr>
                  <w:rFonts w:ascii="ＭＳ 明朝" w:hAnsi="ＭＳ 明朝"/>
                  <w:rPrChange w:id="170" w:author="正典 松浦" w:date="2023-12-12T19:30:00Z">
                    <w:rPr/>
                  </w:rPrChange>
                </w:rPr>
                <w:delText>683</w:delText>
              </w:r>
            </w:del>
          </w:p>
        </w:tc>
      </w:tr>
      <w:tr w:rsidR="0063361E" w:rsidRPr="008B4D10" w14:paraId="35C682B8" w14:textId="77777777" w:rsidTr="00872F47">
        <w:tblPrEx>
          <w:tblW w:w="4171" w:type="dxa"/>
          <w:jc w:val="center"/>
          <w:tblCellMar>
            <w:left w:w="99" w:type="dxa"/>
            <w:right w:w="99" w:type="dxa"/>
          </w:tblCellMar>
          <w:tblPrExChange w:id="171" w:author="正典 松浦" w:date="2023-12-12T19:30:00Z">
            <w:tblPrEx>
              <w:tblW w:w="4171" w:type="dxa"/>
              <w:jc w:val="center"/>
              <w:tblCellMar>
                <w:left w:w="99" w:type="dxa"/>
                <w:right w:w="99" w:type="dxa"/>
              </w:tblCellMar>
            </w:tblPrEx>
          </w:tblPrExChange>
        </w:tblPrEx>
        <w:trPr>
          <w:trHeight w:val="283"/>
          <w:jc w:val="center"/>
          <w:trPrChange w:id="172" w:author="正典 松浦" w:date="2023-12-12T19:30:00Z">
            <w:trPr>
              <w:trHeight w:val="420"/>
              <w:jc w:val="center"/>
            </w:trPr>
          </w:trPrChange>
        </w:trPr>
        <w:tc>
          <w:tcPr>
            <w:tcW w:w="2654" w:type="dxa"/>
            <w:tcBorders>
              <w:top w:val="nil"/>
              <w:left w:val="nil"/>
              <w:bottom w:val="nil"/>
              <w:right w:val="nil"/>
            </w:tcBorders>
            <w:shd w:val="clear" w:color="auto" w:fill="auto"/>
            <w:noWrap/>
            <w:vAlign w:val="center"/>
            <w:hideMark/>
            <w:tcPrChange w:id="173" w:author="正典 松浦" w:date="2023-12-12T19:30:00Z">
              <w:tcPr>
                <w:tcW w:w="2654" w:type="dxa"/>
                <w:tcBorders>
                  <w:top w:val="nil"/>
                  <w:left w:val="nil"/>
                  <w:bottom w:val="nil"/>
                  <w:right w:val="nil"/>
                </w:tcBorders>
                <w:shd w:val="clear" w:color="auto" w:fill="auto"/>
                <w:noWrap/>
                <w:hideMark/>
              </w:tcPr>
            </w:tcPrChange>
          </w:tcPr>
          <w:p w14:paraId="1145962E" w14:textId="7302CF08" w:rsidR="0063361E" w:rsidRPr="008B4D10" w:rsidRDefault="00D13497" w:rsidP="00C946AD">
            <w:pPr>
              <w:ind w:firstLineChars="0" w:firstLine="0"/>
              <w:rPr>
                <w:rFonts w:ascii="ＭＳ 明朝" w:hAnsi="ＭＳ 明朝"/>
                <w:rPrChange w:id="174" w:author="正典 松浦" w:date="2023-12-12T19:30:00Z">
                  <w:rPr/>
                </w:rPrChange>
              </w:rPr>
              <w:pPrChange w:id="175" w:author="正典 松浦" w:date="2023-12-12T20:59:00Z">
                <w:pPr>
                  <w:ind w:firstLine="220"/>
                </w:pPr>
              </w:pPrChange>
            </w:pPr>
            <w:ins w:id="176" w:author="正典 松浦" w:date="2023-12-12T19:30:00Z">
              <w:r>
                <w:rPr>
                  <w:rFonts w:ascii="ＭＳ 明朝" w:hAnsi="ＭＳ 明朝" w:hint="eastAsia"/>
                </w:rPr>
                <w:t>アメリカ合衆国</w:t>
              </w:r>
            </w:ins>
            <w:del w:id="177" w:author="正典 松浦" w:date="2023-12-12T19:29:00Z">
              <w:r w:rsidR="0063361E" w:rsidRPr="008B4D10" w:rsidDel="00882A6B">
                <w:rPr>
                  <w:rFonts w:ascii="ＭＳ 明朝" w:hAnsi="ＭＳ 明朝" w:hint="eastAsia"/>
                  <w:rPrChange w:id="178" w:author="正典 松浦" w:date="2023-12-12T19:30:00Z">
                    <w:rPr>
                      <w:rFonts w:hint="eastAsia"/>
                    </w:rPr>
                  </w:rPrChange>
                </w:rPr>
                <w:delText>マダガスカルカエル科</w:delText>
              </w:r>
              <w:r w:rsidR="0063361E" w:rsidRPr="008B4D10" w:rsidDel="00882A6B">
                <w:rPr>
                  <w:rFonts w:ascii="ＭＳ 明朝" w:hAnsi="ＭＳ 明朝"/>
                  <w:rPrChange w:id="179" w:author="正典 松浦" w:date="2023-12-12T19:30:00Z">
                    <w:rPr/>
                  </w:rPrChange>
                </w:rPr>
                <w:delText xml:space="preserve"> </w:delText>
              </w:r>
            </w:del>
          </w:p>
        </w:tc>
        <w:tc>
          <w:tcPr>
            <w:tcW w:w="1517" w:type="dxa"/>
            <w:tcBorders>
              <w:top w:val="nil"/>
              <w:left w:val="nil"/>
              <w:bottom w:val="nil"/>
              <w:right w:val="nil"/>
            </w:tcBorders>
            <w:shd w:val="clear" w:color="auto" w:fill="auto"/>
            <w:noWrap/>
            <w:vAlign w:val="center"/>
            <w:hideMark/>
            <w:tcPrChange w:id="180" w:author="正典 松浦" w:date="2023-12-12T19:30:00Z">
              <w:tcPr>
                <w:tcW w:w="1517" w:type="dxa"/>
                <w:tcBorders>
                  <w:top w:val="nil"/>
                  <w:left w:val="nil"/>
                  <w:bottom w:val="nil"/>
                  <w:right w:val="nil"/>
                </w:tcBorders>
                <w:shd w:val="clear" w:color="auto" w:fill="auto"/>
                <w:noWrap/>
                <w:hideMark/>
              </w:tcPr>
            </w:tcPrChange>
          </w:tcPr>
          <w:p w14:paraId="359F27CC" w14:textId="7204E2AF" w:rsidR="0063361E" w:rsidRPr="008B4D10" w:rsidRDefault="0063361E" w:rsidP="00C946AD">
            <w:pPr>
              <w:ind w:firstLineChars="0" w:firstLine="0"/>
              <w:rPr>
                <w:rFonts w:ascii="ＭＳ 明朝" w:hAnsi="ＭＳ 明朝"/>
                <w:rPrChange w:id="181" w:author="正典 松浦" w:date="2023-12-12T19:30:00Z">
                  <w:rPr/>
                </w:rPrChange>
              </w:rPr>
              <w:pPrChange w:id="182" w:author="正典 松浦" w:date="2023-12-12T20:59:00Z">
                <w:pPr>
                  <w:jc w:val="right"/>
                </w:pPr>
              </w:pPrChange>
            </w:pPr>
            <w:ins w:id="183" w:author="正典 松浦" w:date="2023-12-12T19:29:00Z">
              <w:r w:rsidRPr="008B4D10">
                <w:rPr>
                  <w:rFonts w:ascii="ＭＳ 明朝" w:hAnsi="ＭＳ 明朝"/>
                  <w:rPrChange w:id="184" w:author="正典 松浦" w:date="2023-12-12T19:30:00Z">
                    <w:rPr>
                      <w:rFonts w:ascii="游ゴシック" w:eastAsia="游ゴシック" w:hAnsi="游ゴシック"/>
                    </w:rPr>
                  </w:rPrChange>
                </w:rPr>
                <w:t>173</w:t>
              </w:r>
            </w:ins>
            <w:del w:id="185" w:author="正典 松浦" w:date="2023-12-12T19:29:00Z">
              <w:r w:rsidRPr="008B4D10" w:rsidDel="00882A6B">
                <w:rPr>
                  <w:rFonts w:ascii="ＭＳ 明朝" w:hAnsi="ＭＳ 明朝"/>
                  <w:rPrChange w:id="186" w:author="正典 松浦" w:date="2023-12-12T19:30:00Z">
                    <w:rPr/>
                  </w:rPrChange>
                </w:rPr>
                <w:delText>260</w:delText>
              </w:r>
            </w:del>
          </w:p>
        </w:tc>
      </w:tr>
      <w:tr w:rsidR="0063361E" w:rsidRPr="008B4D10" w14:paraId="5CC86F99" w14:textId="77777777" w:rsidTr="00872F47">
        <w:tblPrEx>
          <w:tblW w:w="4171" w:type="dxa"/>
          <w:jc w:val="center"/>
          <w:tblCellMar>
            <w:left w:w="99" w:type="dxa"/>
            <w:right w:w="99" w:type="dxa"/>
          </w:tblCellMar>
          <w:tblPrExChange w:id="187" w:author="正典 松浦" w:date="2023-12-12T19:30:00Z">
            <w:tblPrEx>
              <w:tblW w:w="4171" w:type="dxa"/>
              <w:jc w:val="center"/>
              <w:tblCellMar>
                <w:left w:w="99" w:type="dxa"/>
                <w:right w:w="99" w:type="dxa"/>
              </w:tblCellMar>
            </w:tblPrEx>
          </w:tblPrExChange>
        </w:tblPrEx>
        <w:trPr>
          <w:trHeight w:val="283"/>
          <w:jc w:val="center"/>
          <w:trPrChange w:id="188" w:author="正典 松浦" w:date="2023-12-12T19:30:00Z">
            <w:trPr>
              <w:trHeight w:val="420"/>
              <w:jc w:val="center"/>
            </w:trPr>
          </w:trPrChange>
        </w:trPr>
        <w:tc>
          <w:tcPr>
            <w:tcW w:w="2654" w:type="dxa"/>
            <w:tcBorders>
              <w:top w:val="nil"/>
              <w:left w:val="nil"/>
              <w:right w:val="nil"/>
            </w:tcBorders>
            <w:shd w:val="clear" w:color="auto" w:fill="auto"/>
            <w:noWrap/>
            <w:vAlign w:val="center"/>
            <w:hideMark/>
            <w:tcPrChange w:id="189" w:author="正典 松浦" w:date="2023-12-12T19:30:00Z">
              <w:tcPr>
                <w:tcW w:w="2654" w:type="dxa"/>
                <w:tcBorders>
                  <w:top w:val="nil"/>
                  <w:left w:val="nil"/>
                  <w:right w:val="nil"/>
                </w:tcBorders>
                <w:shd w:val="clear" w:color="auto" w:fill="auto"/>
                <w:noWrap/>
                <w:hideMark/>
              </w:tcPr>
            </w:tcPrChange>
          </w:tcPr>
          <w:p w14:paraId="1B919CDF" w14:textId="55397C91" w:rsidR="0063361E" w:rsidRPr="008B4D10" w:rsidRDefault="00D869D1" w:rsidP="00C946AD">
            <w:pPr>
              <w:ind w:firstLineChars="0" w:firstLine="0"/>
              <w:rPr>
                <w:rFonts w:ascii="ＭＳ 明朝" w:hAnsi="ＭＳ 明朝"/>
                <w:rPrChange w:id="190" w:author="正典 松浦" w:date="2023-12-12T19:30:00Z">
                  <w:rPr/>
                </w:rPrChange>
              </w:rPr>
              <w:pPrChange w:id="191" w:author="正典 松浦" w:date="2023-12-12T20:59:00Z">
                <w:pPr>
                  <w:ind w:firstLine="220"/>
                </w:pPr>
              </w:pPrChange>
            </w:pPr>
            <w:ins w:id="192" w:author="正典 松浦" w:date="2023-12-12T19:31:00Z">
              <w:r>
                <w:rPr>
                  <w:rFonts w:ascii="ＭＳ 明朝" w:hAnsi="ＭＳ 明朝" w:hint="eastAsia"/>
                </w:rPr>
                <w:t>ウガンダ</w:t>
              </w:r>
            </w:ins>
            <w:del w:id="193" w:author="正典 松浦" w:date="2023-12-12T19:29:00Z">
              <w:r w:rsidR="0063361E" w:rsidRPr="008B4D10" w:rsidDel="00882A6B">
                <w:rPr>
                  <w:rFonts w:ascii="ＭＳ 明朝" w:hAnsi="ＭＳ 明朝" w:hint="eastAsia"/>
                  <w:rPrChange w:id="194" w:author="正典 松浦" w:date="2023-12-12T19:30:00Z">
                    <w:rPr>
                      <w:rFonts w:hint="eastAsia"/>
                    </w:rPr>
                  </w:rPrChange>
                </w:rPr>
                <w:delText>ヒメアマガエル科</w:delText>
              </w:r>
              <w:r w:rsidR="0063361E" w:rsidRPr="008B4D10" w:rsidDel="00882A6B">
                <w:rPr>
                  <w:rFonts w:ascii="ＭＳ 明朝" w:hAnsi="ＭＳ 明朝"/>
                  <w:rPrChange w:id="195" w:author="正典 松浦" w:date="2023-12-12T19:30:00Z">
                    <w:rPr/>
                  </w:rPrChange>
                </w:rPr>
                <w:delText xml:space="preserve"> </w:delText>
              </w:r>
            </w:del>
          </w:p>
        </w:tc>
        <w:tc>
          <w:tcPr>
            <w:tcW w:w="1517" w:type="dxa"/>
            <w:tcBorders>
              <w:top w:val="nil"/>
              <w:left w:val="nil"/>
              <w:right w:val="nil"/>
            </w:tcBorders>
            <w:shd w:val="clear" w:color="auto" w:fill="auto"/>
            <w:noWrap/>
            <w:vAlign w:val="center"/>
            <w:hideMark/>
            <w:tcPrChange w:id="196" w:author="正典 松浦" w:date="2023-12-12T19:30:00Z">
              <w:tcPr>
                <w:tcW w:w="1517" w:type="dxa"/>
                <w:tcBorders>
                  <w:top w:val="nil"/>
                  <w:left w:val="nil"/>
                  <w:right w:val="nil"/>
                </w:tcBorders>
                <w:shd w:val="clear" w:color="auto" w:fill="auto"/>
                <w:noWrap/>
                <w:hideMark/>
              </w:tcPr>
            </w:tcPrChange>
          </w:tcPr>
          <w:p w14:paraId="3C3BCA30" w14:textId="7CA2804D" w:rsidR="0063361E" w:rsidRPr="008B4D10" w:rsidRDefault="0063361E" w:rsidP="00C946AD">
            <w:pPr>
              <w:ind w:firstLineChars="0" w:firstLine="0"/>
              <w:rPr>
                <w:rFonts w:ascii="ＭＳ 明朝" w:hAnsi="ＭＳ 明朝"/>
                <w:rPrChange w:id="197" w:author="正典 松浦" w:date="2023-12-12T19:30:00Z">
                  <w:rPr/>
                </w:rPrChange>
              </w:rPr>
              <w:pPrChange w:id="198" w:author="正典 松浦" w:date="2023-12-12T20:59:00Z">
                <w:pPr>
                  <w:jc w:val="right"/>
                </w:pPr>
              </w:pPrChange>
            </w:pPr>
            <w:ins w:id="199" w:author="正典 松浦" w:date="2023-12-12T19:29:00Z">
              <w:r w:rsidRPr="008B4D10">
                <w:rPr>
                  <w:rFonts w:ascii="ＭＳ 明朝" w:hAnsi="ＭＳ 明朝"/>
                  <w:rPrChange w:id="200" w:author="正典 松浦" w:date="2023-12-12T19:30:00Z">
                    <w:rPr>
                      <w:rFonts w:ascii="游ゴシック" w:eastAsia="游ゴシック" w:hAnsi="游ゴシック"/>
                    </w:rPr>
                  </w:rPrChange>
                </w:rPr>
                <w:t>80</w:t>
              </w:r>
            </w:ins>
            <w:del w:id="201" w:author="正典 松浦" w:date="2023-12-12T19:29:00Z">
              <w:r w:rsidRPr="008B4D10" w:rsidDel="00882A6B">
                <w:rPr>
                  <w:rFonts w:ascii="ＭＳ 明朝" w:hAnsi="ＭＳ 明朝"/>
                  <w:rPrChange w:id="202" w:author="正典 松浦" w:date="2023-12-12T19:30:00Z">
                    <w:rPr/>
                  </w:rPrChange>
                </w:rPr>
                <w:delText>37</w:delText>
              </w:r>
            </w:del>
          </w:p>
        </w:tc>
      </w:tr>
      <w:tr w:rsidR="0063361E" w:rsidRPr="008B4D10" w14:paraId="07398C47" w14:textId="77777777" w:rsidTr="00872F47">
        <w:tblPrEx>
          <w:tblW w:w="4171" w:type="dxa"/>
          <w:jc w:val="center"/>
          <w:tblCellMar>
            <w:left w:w="99" w:type="dxa"/>
            <w:right w:w="99" w:type="dxa"/>
          </w:tblCellMar>
          <w:tblPrExChange w:id="203" w:author="正典 松浦" w:date="2023-12-12T19:30:00Z">
            <w:tblPrEx>
              <w:tblW w:w="4171" w:type="dxa"/>
              <w:jc w:val="center"/>
              <w:tblCellMar>
                <w:left w:w="99" w:type="dxa"/>
                <w:right w:w="99" w:type="dxa"/>
              </w:tblCellMar>
            </w:tblPrEx>
          </w:tblPrExChange>
        </w:tblPrEx>
        <w:trPr>
          <w:trHeight w:val="283"/>
          <w:jc w:val="center"/>
          <w:trPrChange w:id="204" w:author="正典 松浦" w:date="2023-12-12T19:30:00Z">
            <w:trPr>
              <w:trHeight w:val="420"/>
              <w:jc w:val="center"/>
            </w:trPr>
          </w:trPrChange>
        </w:trPr>
        <w:tc>
          <w:tcPr>
            <w:tcW w:w="2654" w:type="dxa"/>
            <w:tcBorders>
              <w:top w:val="nil"/>
              <w:left w:val="nil"/>
              <w:bottom w:val="single" w:sz="4" w:space="0" w:color="auto"/>
              <w:right w:val="nil"/>
            </w:tcBorders>
            <w:shd w:val="clear" w:color="auto" w:fill="auto"/>
            <w:noWrap/>
            <w:vAlign w:val="center"/>
            <w:hideMark/>
            <w:tcPrChange w:id="205" w:author="正典 松浦" w:date="2023-12-12T19:30:00Z">
              <w:tcPr>
                <w:tcW w:w="2654" w:type="dxa"/>
                <w:tcBorders>
                  <w:top w:val="nil"/>
                  <w:left w:val="nil"/>
                  <w:bottom w:val="single" w:sz="4" w:space="0" w:color="auto"/>
                  <w:right w:val="nil"/>
                </w:tcBorders>
                <w:shd w:val="clear" w:color="auto" w:fill="auto"/>
                <w:noWrap/>
                <w:hideMark/>
              </w:tcPr>
            </w:tcPrChange>
          </w:tcPr>
          <w:p w14:paraId="106E2A75" w14:textId="3B12AFA3" w:rsidR="0063361E" w:rsidRPr="008B4D10" w:rsidRDefault="00D869D1" w:rsidP="00C946AD">
            <w:pPr>
              <w:ind w:firstLineChars="0" w:firstLine="0"/>
              <w:rPr>
                <w:rFonts w:ascii="ＭＳ 明朝" w:hAnsi="ＭＳ 明朝"/>
                <w:rPrChange w:id="206" w:author="正典 松浦" w:date="2023-12-12T19:30:00Z">
                  <w:rPr/>
                </w:rPrChange>
              </w:rPr>
              <w:pPrChange w:id="207" w:author="正典 松浦" w:date="2023-12-12T20:59:00Z">
                <w:pPr>
                  <w:ind w:firstLine="220"/>
                </w:pPr>
              </w:pPrChange>
            </w:pPr>
            <w:ins w:id="208" w:author="正典 松浦" w:date="2023-12-12T19:31:00Z">
              <w:r>
                <w:rPr>
                  <w:rFonts w:ascii="ＭＳ 明朝" w:hAnsi="ＭＳ 明朝" w:hint="eastAsia"/>
                </w:rPr>
                <w:t>カメルーン</w:t>
              </w:r>
            </w:ins>
            <w:del w:id="209" w:author="正典 松浦" w:date="2023-12-12T19:29:00Z">
              <w:r w:rsidR="0063361E" w:rsidRPr="008B4D10" w:rsidDel="00882A6B">
                <w:rPr>
                  <w:rFonts w:ascii="ＭＳ 明朝" w:hAnsi="ＭＳ 明朝" w:hint="eastAsia"/>
                  <w:rPrChange w:id="210" w:author="正典 松浦" w:date="2023-12-12T19:30:00Z">
                    <w:rPr>
                      <w:rFonts w:hint="eastAsia"/>
                    </w:rPr>
                  </w:rPrChange>
                </w:rPr>
                <w:delText>リクガメ科</w:delText>
              </w:r>
              <w:r w:rsidR="0063361E" w:rsidRPr="008B4D10" w:rsidDel="00882A6B">
                <w:rPr>
                  <w:rFonts w:ascii="ＭＳ 明朝" w:hAnsi="ＭＳ 明朝"/>
                  <w:rPrChange w:id="211" w:author="正典 松浦" w:date="2023-12-12T19:30:00Z">
                    <w:rPr/>
                  </w:rPrChange>
                </w:rPr>
                <w:delText xml:space="preserve"> </w:delText>
              </w:r>
            </w:del>
          </w:p>
        </w:tc>
        <w:tc>
          <w:tcPr>
            <w:tcW w:w="1517" w:type="dxa"/>
            <w:tcBorders>
              <w:top w:val="nil"/>
              <w:left w:val="nil"/>
              <w:bottom w:val="single" w:sz="4" w:space="0" w:color="auto"/>
              <w:right w:val="nil"/>
            </w:tcBorders>
            <w:shd w:val="clear" w:color="auto" w:fill="auto"/>
            <w:noWrap/>
            <w:vAlign w:val="center"/>
            <w:hideMark/>
            <w:tcPrChange w:id="212" w:author="正典 松浦" w:date="2023-12-12T19:30:00Z">
              <w:tcPr>
                <w:tcW w:w="1517" w:type="dxa"/>
                <w:tcBorders>
                  <w:top w:val="nil"/>
                  <w:left w:val="nil"/>
                  <w:bottom w:val="single" w:sz="4" w:space="0" w:color="auto"/>
                  <w:right w:val="nil"/>
                </w:tcBorders>
                <w:shd w:val="clear" w:color="auto" w:fill="auto"/>
                <w:noWrap/>
                <w:hideMark/>
              </w:tcPr>
            </w:tcPrChange>
          </w:tcPr>
          <w:p w14:paraId="6D5F973A" w14:textId="1F69B972" w:rsidR="0063361E" w:rsidRPr="008B4D10" w:rsidRDefault="0063361E" w:rsidP="00C946AD">
            <w:pPr>
              <w:ind w:firstLineChars="0" w:firstLine="0"/>
              <w:rPr>
                <w:rFonts w:ascii="ＭＳ 明朝" w:hAnsi="ＭＳ 明朝"/>
                <w:rPrChange w:id="213" w:author="正典 松浦" w:date="2023-12-12T19:30:00Z">
                  <w:rPr/>
                </w:rPrChange>
              </w:rPr>
              <w:pPrChange w:id="214" w:author="正典 松浦" w:date="2023-12-12T20:59:00Z">
                <w:pPr>
                  <w:jc w:val="right"/>
                </w:pPr>
              </w:pPrChange>
            </w:pPr>
            <w:ins w:id="215" w:author="正典 松浦" w:date="2023-12-12T19:29:00Z">
              <w:r w:rsidRPr="008B4D10">
                <w:rPr>
                  <w:rFonts w:ascii="ＭＳ 明朝" w:hAnsi="ＭＳ 明朝"/>
                  <w:rPrChange w:id="216" w:author="正典 松浦" w:date="2023-12-12T19:30:00Z">
                    <w:rPr>
                      <w:rFonts w:ascii="游ゴシック" w:eastAsia="游ゴシック" w:hAnsi="游ゴシック"/>
                    </w:rPr>
                  </w:rPrChange>
                </w:rPr>
                <w:t>55</w:t>
              </w:r>
            </w:ins>
            <w:del w:id="217" w:author="正典 松浦" w:date="2023-12-12T19:29:00Z">
              <w:r w:rsidRPr="008B4D10" w:rsidDel="00882A6B">
                <w:rPr>
                  <w:rFonts w:ascii="ＭＳ 明朝" w:hAnsi="ＭＳ 明朝"/>
                  <w:rPrChange w:id="218" w:author="正典 松浦" w:date="2023-12-12T19:30:00Z">
                    <w:rPr/>
                  </w:rPrChange>
                </w:rPr>
                <w:delText>22</w:delText>
              </w:r>
            </w:del>
          </w:p>
        </w:tc>
      </w:tr>
    </w:tbl>
    <w:p w14:paraId="33778019" w14:textId="77777777" w:rsidR="00DD5520" w:rsidRPr="00515752" w:rsidRDefault="00DD5520" w:rsidP="00DD5520">
      <w:pPr>
        <w:ind w:firstLine="220"/>
        <w:jc w:val="center"/>
        <w:rPr>
          <w:rFonts w:ascii="ＭＳ 明朝" w:hAnsi="ＭＳ 明朝"/>
          <w:szCs w:val="22"/>
        </w:rPr>
      </w:pPr>
      <w:r w:rsidRPr="00515752">
        <w:rPr>
          <w:rFonts w:ascii="ＭＳ 明朝" w:hAnsi="ＭＳ 明朝" w:hint="eastAsia"/>
          <w:szCs w:val="22"/>
        </w:rPr>
        <w:t>注</w:t>
      </w:r>
      <w:r w:rsidRPr="00515752">
        <w:rPr>
          <w:rFonts w:ascii="ＭＳ 明朝" w:hAnsi="ＭＳ 明朝"/>
          <w:szCs w:val="22"/>
        </w:rPr>
        <w:t xml:space="preserve">: </w:t>
      </w:r>
      <w:r w:rsidRPr="00515752">
        <w:rPr>
          <w:rFonts w:ascii="ＭＳ 明朝" w:hAnsi="ＭＳ 明朝" w:hint="eastAsia"/>
          <w:szCs w:val="22"/>
        </w:rPr>
        <w:t>筆者作成</w:t>
      </w:r>
    </w:p>
    <w:p w14:paraId="0579B00A" w14:textId="4CBF9A94" w:rsidR="004420CB" w:rsidRPr="00515752" w:rsidDel="004B2B8E" w:rsidRDefault="00A76E36" w:rsidP="00F37DB0">
      <w:pPr>
        <w:ind w:firstLine="220"/>
        <w:rPr>
          <w:del w:id="219" w:author="正典 松浦" w:date="2023-12-12T21:02:00Z"/>
        </w:rPr>
      </w:pPr>
      <w:del w:id="220" w:author="正典 松浦" w:date="2023-12-12T21:02:00Z">
        <w:r w:rsidRPr="00515752" w:rsidDel="004B2B8E">
          <w:fldChar w:fldCharType="begin"/>
        </w:r>
        <w:r w:rsidRPr="00515752" w:rsidDel="004B2B8E">
          <w:delInstrText xml:space="preserve"> </w:delInstrText>
        </w:r>
        <w:r w:rsidRPr="00515752" w:rsidDel="004B2B8E">
          <w:rPr>
            <w:rFonts w:hint="eastAsia"/>
          </w:rPr>
          <w:delInstrText>REF _Ref141397527 \h</w:delInstrText>
        </w:r>
        <w:r w:rsidRPr="00515752" w:rsidDel="004B2B8E">
          <w:delInstrText xml:space="preserve"> </w:delInstrText>
        </w:r>
        <w:r w:rsidR="003402B5" w:rsidRPr="003402B5" w:rsidDel="004B2B8E">
          <w:delInstrText xml:space="preserve"> \* MERGEFORMAT </w:delInstrText>
        </w:r>
        <w:r w:rsidRPr="00515752" w:rsidDel="004B2B8E">
          <w:fldChar w:fldCharType="separate"/>
        </w:r>
        <w:r w:rsidR="00D16AC7" w:rsidRPr="00515752" w:rsidDel="004B2B8E">
          <w:delText>表</w:delText>
        </w:r>
        <w:r w:rsidR="00D16AC7" w:rsidRPr="00515752" w:rsidDel="004B2B8E">
          <w:delText xml:space="preserve"> </w:delText>
        </w:r>
        <w:r w:rsidR="00D16AC7" w:rsidRPr="00515752" w:rsidDel="004B2B8E">
          <w:rPr>
            <w:noProof/>
          </w:rPr>
          <w:delText>6</w:delText>
        </w:r>
        <w:r w:rsidRPr="00515752" w:rsidDel="004B2B8E">
          <w:fldChar w:fldCharType="end"/>
        </w:r>
      </w:del>
      <w:del w:id="221" w:author="正典 松浦" w:date="2023-12-12T20:50:00Z">
        <w:r w:rsidRPr="00515752" w:rsidDel="00B123F6">
          <w:rPr>
            <w:rFonts w:hint="eastAsia"/>
          </w:rPr>
          <w:delText>は</w:delText>
        </w:r>
        <w:r w:rsidR="00515E7D" w:rsidRPr="00515752" w:rsidDel="00B123F6">
          <w:rPr>
            <w:rFonts w:hint="eastAsia"/>
          </w:rPr>
          <w:delText>アメリカ</w:delText>
        </w:r>
        <w:r w:rsidRPr="00515752" w:rsidDel="00B123F6">
          <w:rPr>
            <w:rFonts w:hint="eastAsia"/>
          </w:rPr>
          <w:delText>からの輸入件数上位</w:delText>
        </w:r>
        <w:r w:rsidRPr="00515752" w:rsidDel="00B123F6">
          <w:rPr>
            <w:rFonts w:hint="eastAsia"/>
          </w:rPr>
          <w:delText>5</w:delText>
        </w:r>
        <w:r w:rsidRPr="00515752" w:rsidDel="00B123F6">
          <w:rPr>
            <w:rFonts w:hint="eastAsia"/>
          </w:rPr>
          <w:delText>位までを</w:delText>
        </w:r>
        <w:r w:rsidR="00B877F1" w:rsidRPr="00515752" w:rsidDel="00B123F6">
          <w:rPr>
            <w:rFonts w:hint="eastAsia"/>
          </w:rPr>
          <w:delText>示している</w:delText>
        </w:r>
        <w:r w:rsidR="00041079" w:rsidRPr="00515752" w:rsidDel="00B123F6">
          <w:rPr>
            <w:rFonts w:hint="eastAsia"/>
          </w:rPr>
          <w:delText>。</w:delText>
        </w:r>
        <w:r w:rsidR="00FE4AF1" w:rsidRPr="00515752" w:rsidDel="00B123F6">
          <w:rPr>
            <w:rFonts w:hint="eastAsia"/>
          </w:rPr>
          <w:delText>アメリカからの輸入</w:delText>
        </w:r>
        <w:r w:rsidR="00B56B1F" w:rsidRPr="00515752" w:rsidDel="00B123F6">
          <w:rPr>
            <w:rFonts w:hint="eastAsia"/>
          </w:rPr>
          <w:delText>上位</w:delText>
        </w:r>
        <w:r w:rsidR="00FE4AF1" w:rsidRPr="00515752" w:rsidDel="00B123F6">
          <w:rPr>
            <w:rFonts w:hint="eastAsia"/>
          </w:rPr>
          <w:delText>品目もインド、マレーシアと同じく爬虫類が占めている</w:delText>
        </w:r>
      </w:del>
      <w:del w:id="222" w:author="正典 松浦" w:date="2023-12-12T20:55:00Z">
        <w:r w:rsidR="00FE4AF1" w:rsidRPr="00515752" w:rsidDel="00AA3353">
          <w:rPr>
            <w:rFonts w:hint="eastAsia"/>
          </w:rPr>
          <w:delText>。</w:delText>
        </w:r>
      </w:del>
    </w:p>
    <w:p w14:paraId="47700832" w14:textId="0E508B96" w:rsidR="00103EE7" w:rsidRPr="00515752" w:rsidRDefault="00103EE7" w:rsidP="00103EE7">
      <w:pPr>
        <w:pStyle w:val="ad"/>
        <w:keepNext/>
        <w:ind w:firstLine="220"/>
        <w:rPr>
          <w:rFonts w:ascii="ＭＳ 明朝" w:hAnsi="ＭＳ 明朝"/>
          <w:szCs w:val="22"/>
        </w:rPr>
      </w:pPr>
      <w:bookmarkStart w:id="223" w:name="_Ref141397527"/>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6</w:t>
      </w:r>
      <w:r w:rsidRPr="00515752">
        <w:rPr>
          <w:rFonts w:ascii="ＭＳ 明朝" w:hAnsi="ＭＳ 明朝"/>
          <w:szCs w:val="22"/>
        </w:rPr>
        <w:fldChar w:fldCharType="end"/>
      </w:r>
      <w:bookmarkEnd w:id="223"/>
      <w:ins w:id="224" w:author="正典 松浦" w:date="2023-12-12T20:55:00Z">
        <w:r w:rsidR="00C93E72">
          <w:rPr>
            <w:rFonts w:ascii="ＭＳ 明朝" w:hAnsi="ＭＳ 明朝" w:hint="eastAsia"/>
            <w:szCs w:val="22"/>
          </w:rPr>
          <w:t xml:space="preserve">　日本のカメレオン輸入目的</w:t>
        </w:r>
      </w:ins>
      <w:del w:id="225" w:author="正典 松浦" w:date="2023-12-12T20:55:00Z">
        <w:r w:rsidR="005D1F03" w:rsidRPr="00515752" w:rsidDel="00C93E72">
          <w:rPr>
            <w:rFonts w:ascii="ＭＳ 明朝" w:hAnsi="ＭＳ 明朝" w:hint="eastAsia"/>
            <w:szCs w:val="22"/>
          </w:rPr>
          <w:delText>アメリカ合衆国</w:delText>
        </w:r>
        <w:r w:rsidRPr="00515752" w:rsidDel="00C93E72">
          <w:rPr>
            <w:rFonts w:ascii="ＭＳ 明朝" w:hAnsi="ＭＳ 明朝" w:hint="eastAsia"/>
            <w:szCs w:val="22"/>
          </w:rPr>
          <w:delText>からの野生動物取引件数</w:delText>
        </w:r>
      </w:del>
    </w:p>
    <w:tbl>
      <w:tblPr>
        <w:tblW w:w="3756" w:type="dxa"/>
        <w:jc w:val="center"/>
        <w:tblCellMar>
          <w:left w:w="99" w:type="dxa"/>
          <w:right w:w="99" w:type="dxa"/>
        </w:tblCellMar>
        <w:tblLook w:val="04A0" w:firstRow="1" w:lastRow="0" w:firstColumn="1" w:lastColumn="0" w:noHBand="0" w:noVBand="1"/>
      </w:tblPr>
      <w:tblGrid>
        <w:gridCol w:w="2426"/>
        <w:gridCol w:w="1330"/>
        <w:tblGridChange w:id="226">
          <w:tblGrid>
            <w:gridCol w:w="2426"/>
            <w:gridCol w:w="1330"/>
          </w:tblGrid>
        </w:tblGridChange>
      </w:tblGrid>
      <w:tr w:rsidR="00757361" w:rsidRPr="00515752" w14:paraId="727192B2" w14:textId="77777777" w:rsidTr="00190D80">
        <w:trPr>
          <w:trHeight w:val="374"/>
          <w:jc w:val="center"/>
        </w:trPr>
        <w:tc>
          <w:tcPr>
            <w:tcW w:w="2426" w:type="dxa"/>
            <w:tcBorders>
              <w:top w:val="single" w:sz="4" w:space="0" w:color="auto"/>
              <w:left w:val="nil"/>
              <w:bottom w:val="single" w:sz="4" w:space="0" w:color="auto"/>
              <w:right w:val="nil"/>
            </w:tcBorders>
            <w:shd w:val="clear" w:color="auto" w:fill="auto"/>
            <w:noWrap/>
            <w:vAlign w:val="center"/>
          </w:tcPr>
          <w:p w14:paraId="638474A1" w14:textId="4F2A92B2" w:rsidR="00757361" w:rsidRPr="00515752" w:rsidRDefault="00757361" w:rsidP="00614390">
            <w:pPr>
              <w:ind w:firstLineChars="0" w:firstLine="0"/>
              <w:rPr>
                <w:rFonts w:ascii="ＭＳ 明朝" w:hAnsi="ＭＳ 明朝"/>
                <w:color w:val="000000"/>
                <w:szCs w:val="22"/>
              </w:rPr>
              <w:pPrChange w:id="227" w:author="正典 松浦" w:date="2023-12-12T21:02:00Z">
                <w:pPr>
                  <w:ind w:firstLine="220"/>
                </w:pPr>
              </w:pPrChange>
            </w:pPr>
            <w:r w:rsidRPr="00515752">
              <w:rPr>
                <w:rFonts w:ascii="ＭＳ 明朝" w:hAnsi="ＭＳ 明朝" w:hint="eastAsia"/>
                <w:color w:val="000000"/>
                <w:szCs w:val="22"/>
              </w:rPr>
              <w:t>和名</w:t>
            </w:r>
          </w:p>
        </w:tc>
        <w:tc>
          <w:tcPr>
            <w:tcW w:w="1330" w:type="dxa"/>
            <w:tcBorders>
              <w:top w:val="single" w:sz="4" w:space="0" w:color="auto"/>
              <w:left w:val="nil"/>
              <w:bottom w:val="single" w:sz="4" w:space="0" w:color="auto"/>
              <w:right w:val="nil"/>
            </w:tcBorders>
            <w:shd w:val="clear" w:color="auto" w:fill="auto"/>
            <w:noWrap/>
            <w:vAlign w:val="center"/>
          </w:tcPr>
          <w:p w14:paraId="6B7B40CB" w14:textId="2F4A94C6" w:rsidR="00757361" w:rsidRPr="00515752" w:rsidRDefault="00757361" w:rsidP="00614390">
            <w:pPr>
              <w:ind w:firstLineChars="0" w:firstLine="0"/>
              <w:jc w:val="right"/>
              <w:rPr>
                <w:rFonts w:ascii="ＭＳ 明朝" w:hAnsi="ＭＳ 明朝"/>
                <w:color w:val="000000"/>
                <w:szCs w:val="22"/>
              </w:rPr>
              <w:pPrChange w:id="228" w:author="正典 松浦" w:date="2023-12-12T21:02:00Z">
                <w:pPr>
                  <w:ind w:firstLine="220"/>
                  <w:jc w:val="right"/>
                </w:pPr>
              </w:pPrChange>
            </w:pPr>
            <w:r w:rsidRPr="00515752">
              <w:rPr>
                <w:rFonts w:ascii="ＭＳ 明朝" w:hAnsi="ＭＳ 明朝" w:hint="eastAsia"/>
                <w:color w:val="000000"/>
                <w:szCs w:val="22"/>
              </w:rPr>
              <w:t>取引件数</w:t>
            </w:r>
          </w:p>
        </w:tc>
      </w:tr>
      <w:tr w:rsidR="00BE6DDB" w:rsidRPr="00515752" w14:paraId="74B760A3" w14:textId="77777777" w:rsidTr="00ED0B64">
        <w:tblPrEx>
          <w:tblW w:w="3756" w:type="dxa"/>
          <w:jc w:val="center"/>
          <w:tblCellMar>
            <w:left w:w="99" w:type="dxa"/>
            <w:right w:w="99" w:type="dxa"/>
          </w:tblCellMar>
          <w:tblPrExChange w:id="229" w:author="正典 松浦" w:date="2023-12-12T20:55:00Z">
            <w:tblPrEx>
              <w:tblW w:w="3756" w:type="dxa"/>
              <w:jc w:val="center"/>
              <w:tblCellMar>
                <w:left w:w="99" w:type="dxa"/>
                <w:right w:w="99" w:type="dxa"/>
              </w:tblCellMar>
            </w:tblPrEx>
          </w:tblPrExChange>
        </w:tblPrEx>
        <w:trPr>
          <w:trHeight w:val="374"/>
          <w:jc w:val="center"/>
          <w:trPrChange w:id="230" w:author="正典 松浦" w:date="2023-12-12T20:55:00Z">
            <w:trPr>
              <w:trHeight w:val="374"/>
              <w:jc w:val="center"/>
            </w:trPr>
          </w:trPrChange>
        </w:trPr>
        <w:tc>
          <w:tcPr>
            <w:tcW w:w="2426" w:type="dxa"/>
            <w:tcBorders>
              <w:top w:val="single" w:sz="4" w:space="0" w:color="auto"/>
              <w:left w:val="nil"/>
              <w:right w:val="nil"/>
            </w:tcBorders>
            <w:shd w:val="clear" w:color="auto" w:fill="auto"/>
            <w:noWrap/>
            <w:vAlign w:val="center"/>
            <w:hideMark/>
            <w:tcPrChange w:id="231" w:author="正典 松浦" w:date="2023-12-12T20:55:00Z">
              <w:tcPr>
                <w:tcW w:w="2426" w:type="dxa"/>
                <w:tcBorders>
                  <w:top w:val="single" w:sz="4" w:space="0" w:color="auto"/>
                  <w:left w:val="nil"/>
                  <w:bottom w:val="nil"/>
                  <w:right w:val="nil"/>
                </w:tcBorders>
                <w:shd w:val="clear" w:color="auto" w:fill="auto"/>
                <w:noWrap/>
                <w:hideMark/>
              </w:tcPr>
            </w:tcPrChange>
          </w:tcPr>
          <w:p w14:paraId="0CF2F5C0" w14:textId="64CA067D" w:rsidR="00BE6DDB" w:rsidRPr="00BE6DDB" w:rsidRDefault="00003A08" w:rsidP="00614390">
            <w:pPr>
              <w:ind w:firstLineChars="0" w:firstLine="0"/>
              <w:rPr>
                <w:rFonts w:ascii="ＭＳ 明朝" w:hAnsi="ＭＳ 明朝"/>
                <w:color w:val="000000"/>
                <w:rPrChange w:id="232" w:author="正典 松浦" w:date="2023-12-12T20:52:00Z">
                  <w:rPr>
                    <w:color w:val="000000"/>
                  </w:rPr>
                </w:rPrChange>
              </w:rPr>
              <w:pPrChange w:id="233" w:author="正典 松浦" w:date="2023-12-12T21:02:00Z">
                <w:pPr>
                  <w:ind w:firstLine="220"/>
                </w:pPr>
              </w:pPrChange>
            </w:pPr>
            <w:ins w:id="234" w:author="正典 松浦" w:date="2023-12-12T20:53:00Z">
              <w:r>
                <w:rPr>
                  <w:rFonts w:ascii="ＭＳ 明朝" w:hAnsi="ＭＳ 明朝" w:hint="eastAsia"/>
                </w:rPr>
                <w:t>商</w:t>
              </w:r>
              <w:r w:rsidR="00A247B2">
                <w:rPr>
                  <w:rFonts w:ascii="ＭＳ 明朝" w:hAnsi="ＭＳ 明朝" w:hint="eastAsia"/>
                </w:rPr>
                <w:t>業</w:t>
              </w:r>
              <w:r>
                <w:rPr>
                  <w:rFonts w:ascii="ＭＳ 明朝" w:hAnsi="ＭＳ 明朝" w:hint="eastAsia"/>
                </w:rPr>
                <w:t>用</w:t>
              </w:r>
            </w:ins>
            <w:del w:id="235" w:author="正典 松浦" w:date="2023-12-12T20:51:00Z">
              <w:r w:rsidR="00BE6DDB" w:rsidRPr="00BE6DDB" w:rsidDel="005A7DD5">
                <w:rPr>
                  <w:rFonts w:ascii="ＭＳ 明朝" w:hAnsi="ＭＳ 明朝" w:hint="eastAsia"/>
                  <w:rPrChange w:id="236" w:author="正典 松浦" w:date="2023-12-12T20:52:00Z">
                    <w:rPr>
                      <w:rFonts w:hint="eastAsia"/>
                    </w:rPr>
                  </w:rPrChange>
                </w:rPr>
                <w:delText>ボア科</w:delText>
              </w:r>
              <w:r w:rsidR="00BE6DDB" w:rsidRPr="00BE6DDB" w:rsidDel="005A7DD5">
                <w:rPr>
                  <w:rFonts w:ascii="ＭＳ 明朝" w:hAnsi="ＭＳ 明朝"/>
                  <w:rPrChange w:id="237" w:author="正典 松浦" w:date="2023-12-12T20:52:00Z">
                    <w:rPr/>
                  </w:rPrChange>
                </w:rPr>
                <w:delText xml:space="preserve"> </w:delText>
              </w:r>
            </w:del>
          </w:p>
        </w:tc>
        <w:tc>
          <w:tcPr>
            <w:tcW w:w="1330" w:type="dxa"/>
            <w:tcBorders>
              <w:top w:val="single" w:sz="4" w:space="0" w:color="auto"/>
              <w:left w:val="nil"/>
              <w:right w:val="nil"/>
            </w:tcBorders>
            <w:shd w:val="clear" w:color="auto" w:fill="auto"/>
            <w:noWrap/>
            <w:vAlign w:val="center"/>
            <w:hideMark/>
            <w:tcPrChange w:id="238" w:author="正典 松浦" w:date="2023-12-12T20:55:00Z">
              <w:tcPr>
                <w:tcW w:w="1330" w:type="dxa"/>
                <w:tcBorders>
                  <w:top w:val="single" w:sz="4" w:space="0" w:color="auto"/>
                  <w:left w:val="nil"/>
                  <w:bottom w:val="nil"/>
                  <w:right w:val="nil"/>
                </w:tcBorders>
                <w:shd w:val="clear" w:color="auto" w:fill="auto"/>
                <w:noWrap/>
                <w:vAlign w:val="center"/>
                <w:hideMark/>
              </w:tcPr>
            </w:tcPrChange>
          </w:tcPr>
          <w:p w14:paraId="5FCA7355" w14:textId="17BC6F30" w:rsidR="00BE6DDB" w:rsidRPr="00BE6DDB" w:rsidRDefault="00BE6DDB" w:rsidP="00614390">
            <w:pPr>
              <w:ind w:firstLineChars="0" w:firstLine="0"/>
              <w:rPr>
                <w:rFonts w:ascii="ＭＳ 明朝" w:hAnsi="ＭＳ 明朝"/>
                <w:color w:val="000000"/>
                <w:rPrChange w:id="239" w:author="正典 松浦" w:date="2023-12-12T20:52:00Z">
                  <w:rPr>
                    <w:color w:val="000000"/>
                  </w:rPr>
                </w:rPrChange>
              </w:rPr>
              <w:pPrChange w:id="240" w:author="正典 松浦" w:date="2023-12-12T21:02:00Z">
                <w:pPr>
                  <w:jc w:val="right"/>
                </w:pPr>
              </w:pPrChange>
            </w:pPr>
            <w:ins w:id="241" w:author="正典 松浦" w:date="2023-12-12T20:51:00Z">
              <w:r w:rsidRPr="00BE6DDB">
                <w:rPr>
                  <w:rFonts w:ascii="ＭＳ 明朝" w:hAnsi="ＭＳ 明朝" w:hint="eastAsia"/>
                  <w:color w:val="000000"/>
                  <w:szCs w:val="22"/>
                  <w:rPrChange w:id="242" w:author="正典 松浦" w:date="2023-12-12T20:52:00Z">
                    <w:rPr>
                      <w:rFonts w:ascii="游ゴシック" w:eastAsia="游ゴシック" w:hAnsi="游ゴシック" w:hint="eastAsia"/>
                      <w:color w:val="000000"/>
                      <w:szCs w:val="22"/>
                    </w:rPr>
                  </w:rPrChange>
                </w:rPr>
                <w:t>1923</w:t>
              </w:r>
            </w:ins>
            <w:del w:id="243" w:author="正典 松浦" w:date="2023-12-12T20:51:00Z">
              <w:r w:rsidRPr="00BE6DDB" w:rsidDel="005A7DD5">
                <w:rPr>
                  <w:rFonts w:ascii="ＭＳ 明朝" w:hAnsi="ＭＳ 明朝"/>
                  <w:rPrChange w:id="244" w:author="正典 松浦" w:date="2023-12-12T20:52:00Z">
                    <w:rPr/>
                  </w:rPrChange>
                </w:rPr>
                <w:delText>205</w:delText>
              </w:r>
            </w:del>
          </w:p>
        </w:tc>
      </w:tr>
      <w:tr w:rsidR="009200A6" w:rsidRPr="00515752" w14:paraId="38D00831" w14:textId="77777777" w:rsidTr="00ED0B64">
        <w:tblPrEx>
          <w:tblW w:w="3756" w:type="dxa"/>
          <w:jc w:val="center"/>
          <w:tblCellMar>
            <w:left w:w="99" w:type="dxa"/>
            <w:right w:w="99" w:type="dxa"/>
          </w:tblCellMar>
          <w:tblPrExChange w:id="245" w:author="正典 松浦" w:date="2023-12-12T20:55:00Z">
            <w:tblPrEx>
              <w:tblW w:w="3756" w:type="dxa"/>
              <w:jc w:val="center"/>
              <w:tblCellMar>
                <w:left w:w="99" w:type="dxa"/>
                <w:right w:w="99" w:type="dxa"/>
              </w:tblCellMar>
            </w:tblPrEx>
          </w:tblPrExChange>
        </w:tblPrEx>
        <w:trPr>
          <w:trHeight w:val="374"/>
          <w:jc w:val="center"/>
          <w:ins w:id="246" w:author="正典 松浦" w:date="2023-12-12T20:53:00Z"/>
          <w:trPrChange w:id="247" w:author="正典 松浦" w:date="2023-12-12T20:55:00Z">
            <w:trPr>
              <w:trHeight w:val="374"/>
              <w:jc w:val="center"/>
            </w:trPr>
          </w:trPrChange>
        </w:trPr>
        <w:tc>
          <w:tcPr>
            <w:tcW w:w="2426" w:type="dxa"/>
            <w:tcBorders>
              <w:left w:val="nil"/>
              <w:right w:val="nil"/>
            </w:tcBorders>
            <w:shd w:val="clear" w:color="auto" w:fill="auto"/>
            <w:noWrap/>
            <w:vAlign w:val="center"/>
            <w:tcPrChange w:id="248" w:author="正典 松浦" w:date="2023-12-12T20:55:00Z">
              <w:tcPr>
                <w:tcW w:w="2426" w:type="dxa"/>
                <w:tcBorders>
                  <w:top w:val="single" w:sz="4" w:space="0" w:color="auto"/>
                  <w:left w:val="nil"/>
                  <w:bottom w:val="nil"/>
                  <w:right w:val="nil"/>
                </w:tcBorders>
                <w:shd w:val="clear" w:color="auto" w:fill="auto"/>
                <w:noWrap/>
                <w:vAlign w:val="center"/>
              </w:tcPr>
            </w:tcPrChange>
          </w:tcPr>
          <w:p w14:paraId="3EC68BD6" w14:textId="1CCA373A" w:rsidR="009200A6" w:rsidRDefault="009200A6" w:rsidP="00614390">
            <w:pPr>
              <w:ind w:firstLineChars="0" w:firstLine="0"/>
              <w:rPr>
                <w:ins w:id="249" w:author="正典 松浦" w:date="2023-12-12T20:53:00Z"/>
                <w:rFonts w:ascii="ＭＳ 明朝" w:hAnsi="ＭＳ 明朝" w:hint="eastAsia"/>
              </w:rPr>
              <w:pPrChange w:id="250" w:author="正典 松浦" w:date="2023-12-12T21:02:00Z">
                <w:pPr>
                  <w:ind w:firstLine="220"/>
                </w:pPr>
              </w:pPrChange>
            </w:pPr>
            <w:ins w:id="251" w:author="正典 松浦" w:date="2023-12-12T20:53:00Z">
              <w:r>
                <w:rPr>
                  <w:rFonts w:ascii="ＭＳ 明朝" w:hAnsi="ＭＳ 明朝" w:hint="eastAsia"/>
                </w:rPr>
                <w:t>個人利用</w:t>
              </w:r>
            </w:ins>
          </w:p>
        </w:tc>
        <w:tc>
          <w:tcPr>
            <w:tcW w:w="1330" w:type="dxa"/>
            <w:tcBorders>
              <w:left w:val="nil"/>
              <w:right w:val="nil"/>
            </w:tcBorders>
            <w:shd w:val="clear" w:color="auto" w:fill="auto"/>
            <w:noWrap/>
            <w:vAlign w:val="center"/>
            <w:tcPrChange w:id="252" w:author="正典 松浦" w:date="2023-12-12T20:55:00Z">
              <w:tcPr>
                <w:tcW w:w="1330" w:type="dxa"/>
                <w:tcBorders>
                  <w:top w:val="single" w:sz="4" w:space="0" w:color="auto"/>
                  <w:left w:val="nil"/>
                  <w:bottom w:val="nil"/>
                  <w:right w:val="nil"/>
                </w:tcBorders>
                <w:shd w:val="clear" w:color="auto" w:fill="auto"/>
                <w:noWrap/>
                <w:vAlign w:val="center"/>
              </w:tcPr>
            </w:tcPrChange>
          </w:tcPr>
          <w:p w14:paraId="61EF6A5B" w14:textId="14B55CC7" w:rsidR="009200A6" w:rsidRPr="009200A6" w:rsidRDefault="009200A6" w:rsidP="00614390">
            <w:pPr>
              <w:ind w:firstLineChars="0" w:firstLine="0"/>
              <w:rPr>
                <w:ins w:id="253" w:author="正典 松浦" w:date="2023-12-12T20:53:00Z"/>
                <w:rFonts w:ascii="ＭＳ 明朝" w:hAnsi="ＭＳ 明朝" w:hint="eastAsia"/>
                <w:color w:val="000000"/>
                <w:szCs w:val="22"/>
              </w:rPr>
              <w:pPrChange w:id="254" w:author="正典 松浦" w:date="2023-12-12T21:02:00Z">
                <w:pPr>
                  <w:ind w:firstLine="220"/>
                </w:pPr>
              </w:pPrChange>
            </w:pPr>
            <w:ins w:id="255" w:author="正典 松浦" w:date="2023-12-12T20:53:00Z">
              <w:r w:rsidRPr="0051246C">
                <w:rPr>
                  <w:rFonts w:ascii="ＭＳ 明朝" w:hAnsi="ＭＳ 明朝" w:hint="eastAsia"/>
                  <w:color w:val="000000"/>
                  <w:szCs w:val="22"/>
                </w:rPr>
                <w:t>7</w:t>
              </w:r>
            </w:ins>
          </w:p>
        </w:tc>
      </w:tr>
      <w:tr w:rsidR="009200A6" w:rsidRPr="00515752" w14:paraId="3E44E7F9" w14:textId="77777777" w:rsidTr="00964AF0">
        <w:tblPrEx>
          <w:tblW w:w="3756" w:type="dxa"/>
          <w:jc w:val="center"/>
          <w:tblCellMar>
            <w:left w:w="99" w:type="dxa"/>
            <w:right w:w="99" w:type="dxa"/>
          </w:tblCellMar>
          <w:tblPrExChange w:id="256" w:author="正典 松浦" w:date="2023-12-12T20:53:00Z">
            <w:tblPrEx>
              <w:tblW w:w="3756" w:type="dxa"/>
              <w:jc w:val="center"/>
              <w:tblCellMar>
                <w:left w:w="99" w:type="dxa"/>
                <w:right w:w="99" w:type="dxa"/>
              </w:tblCellMar>
            </w:tblPrEx>
          </w:tblPrExChange>
        </w:tblPrEx>
        <w:trPr>
          <w:trHeight w:val="374"/>
          <w:jc w:val="center"/>
          <w:trPrChange w:id="257" w:author="正典 松浦" w:date="2023-12-12T20:53:00Z">
            <w:trPr>
              <w:trHeight w:val="374"/>
              <w:jc w:val="center"/>
            </w:trPr>
          </w:trPrChange>
        </w:trPr>
        <w:tc>
          <w:tcPr>
            <w:tcW w:w="2426" w:type="dxa"/>
            <w:tcBorders>
              <w:top w:val="nil"/>
              <w:left w:val="nil"/>
              <w:bottom w:val="single" w:sz="4" w:space="0" w:color="auto"/>
              <w:right w:val="nil"/>
            </w:tcBorders>
            <w:shd w:val="clear" w:color="auto" w:fill="auto"/>
            <w:noWrap/>
            <w:vAlign w:val="center"/>
            <w:hideMark/>
            <w:tcPrChange w:id="258" w:author="正典 松浦" w:date="2023-12-12T20:53:00Z">
              <w:tcPr>
                <w:tcW w:w="2426" w:type="dxa"/>
                <w:tcBorders>
                  <w:top w:val="nil"/>
                  <w:left w:val="nil"/>
                  <w:bottom w:val="nil"/>
                  <w:right w:val="nil"/>
                </w:tcBorders>
                <w:shd w:val="clear" w:color="auto" w:fill="auto"/>
                <w:noWrap/>
                <w:hideMark/>
              </w:tcPr>
            </w:tcPrChange>
          </w:tcPr>
          <w:p w14:paraId="3A034879" w14:textId="6097EAB5" w:rsidR="009200A6" w:rsidRPr="00BE6DDB" w:rsidRDefault="009200A6" w:rsidP="00614390">
            <w:pPr>
              <w:ind w:firstLineChars="0" w:firstLine="0"/>
              <w:rPr>
                <w:rFonts w:ascii="ＭＳ 明朝" w:hAnsi="ＭＳ 明朝"/>
                <w:color w:val="000000"/>
                <w:rPrChange w:id="259" w:author="正典 松浦" w:date="2023-12-12T20:52:00Z">
                  <w:rPr>
                    <w:color w:val="000000"/>
                  </w:rPr>
                </w:rPrChange>
              </w:rPr>
              <w:pPrChange w:id="260" w:author="正典 松浦" w:date="2023-12-12T21:02:00Z">
                <w:pPr>
                  <w:ind w:firstLine="220"/>
                </w:pPr>
              </w:pPrChange>
            </w:pPr>
            <w:ins w:id="261" w:author="正典 松浦" w:date="2023-12-12T20:53:00Z">
              <w:r>
                <w:rPr>
                  <w:rFonts w:ascii="ＭＳ 明朝" w:hAnsi="ＭＳ 明朝" w:hint="eastAsia"/>
                </w:rPr>
                <w:t>科学利用</w:t>
              </w:r>
            </w:ins>
            <w:del w:id="262" w:author="正典 松浦" w:date="2023-12-12T20:51:00Z">
              <w:r w:rsidRPr="00BE6DDB" w:rsidDel="005A7DD5">
                <w:rPr>
                  <w:rFonts w:ascii="ＭＳ 明朝" w:hAnsi="ＭＳ 明朝" w:hint="eastAsia"/>
                  <w:rPrChange w:id="263" w:author="正典 松浦" w:date="2023-12-12T20:52:00Z">
                    <w:rPr>
                      <w:rFonts w:hint="eastAsia"/>
                    </w:rPr>
                  </w:rPrChange>
                </w:rPr>
                <w:delText>リクガメ科</w:delText>
              </w:r>
              <w:r w:rsidRPr="00BE6DDB" w:rsidDel="005A7DD5">
                <w:rPr>
                  <w:rFonts w:ascii="ＭＳ 明朝" w:hAnsi="ＭＳ 明朝"/>
                  <w:rPrChange w:id="264" w:author="正典 松浦" w:date="2023-12-12T20:52:00Z">
                    <w:rPr/>
                  </w:rPrChange>
                </w:rPr>
                <w:delText xml:space="preserve"> </w:delText>
              </w:r>
            </w:del>
          </w:p>
        </w:tc>
        <w:tc>
          <w:tcPr>
            <w:tcW w:w="1330" w:type="dxa"/>
            <w:tcBorders>
              <w:top w:val="nil"/>
              <w:left w:val="nil"/>
              <w:bottom w:val="single" w:sz="4" w:space="0" w:color="auto"/>
              <w:right w:val="nil"/>
            </w:tcBorders>
            <w:shd w:val="clear" w:color="auto" w:fill="auto"/>
            <w:noWrap/>
            <w:vAlign w:val="center"/>
            <w:hideMark/>
            <w:tcPrChange w:id="265" w:author="正典 松浦" w:date="2023-12-12T20:53:00Z">
              <w:tcPr>
                <w:tcW w:w="1330" w:type="dxa"/>
                <w:tcBorders>
                  <w:top w:val="nil"/>
                  <w:left w:val="nil"/>
                  <w:bottom w:val="nil"/>
                  <w:right w:val="nil"/>
                </w:tcBorders>
                <w:shd w:val="clear" w:color="auto" w:fill="auto"/>
                <w:noWrap/>
                <w:vAlign w:val="center"/>
                <w:hideMark/>
              </w:tcPr>
            </w:tcPrChange>
          </w:tcPr>
          <w:p w14:paraId="2B001C28" w14:textId="2690FEAE" w:rsidR="009200A6" w:rsidRPr="00BE6DDB" w:rsidRDefault="009200A6" w:rsidP="00614390">
            <w:pPr>
              <w:ind w:firstLineChars="0" w:firstLine="0"/>
              <w:rPr>
                <w:rFonts w:ascii="ＭＳ 明朝" w:hAnsi="ＭＳ 明朝"/>
                <w:color w:val="000000"/>
                <w:rPrChange w:id="266" w:author="正典 松浦" w:date="2023-12-12T20:52:00Z">
                  <w:rPr>
                    <w:color w:val="000000"/>
                  </w:rPr>
                </w:rPrChange>
              </w:rPr>
              <w:pPrChange w:id="267" w:author="正典 松浦" w:date="2023-12-12T21:02:00Z">
                <w:pPr>
                  <w:jc w:val="right"/>
                </w:pPr>
              </w:pPrChange>
            </w:pPr>
            <w:ins w:id="268" w:author="正典 松浦" w:date="2023-12-12T20:51:00Z">
              <w:r w:rsidRPr="00BE6DDB">
                <w:rPr>
                  <w:rFonts w:ascii="ＭＳ 明朝" w:hAnsi="ＭＳ 明朝" w:hint="eastAsia"/>
                  <w:color w:val="000000"/>
                  <w:szCs w:val="22"/>
                  <w:rPrChange w:id="269" w:author="正典 松浦" w:date="2023-12-12T20:52:00Z">
                    <w:rPr>
                      <w:rFonts w:ascii="游ゴシック" w:eastAsia="游ゴシック" w:hAnsi="游ゴシック" w:hint="eastAsia"/>
                      <w:color w:val="000000"/>
                      <w:szCs w:val="22"/>
                    </w:rPr>
                  </w:rPrChange>
                </w:rPr>
                <w:t>3</w:t>
              </w:r>
            </w:ins>
            <w:del w:id="270" w:author="正典 松浦" w:date="2023-12-12T20:51:00Z">
              <w:r w:rsidRPr="00BE6DDB" w:rsidDel="005A7DD5">
                <w:rPr>
                  <w:rFonts w:ascii="ＭＳ 明朝" w:hAnsi="ＭＳ 明朝"/>
                  <w:rPrChange w:id="271" w:author="正典 松浦" w:date="2023-12-12T20:52:00Z">
                    <w:rPr/>
                  </w:rPrChange>
                </w:rPr>
                <w:delText>174</w:delText>
              </w:r>
            </w:del>
          </w:p>
        </w:tc>
      </w:tr>
      <w:tr w:rsidR="009200A6" w:rsidRPr="00515752" w:rsidDel="00964AF0" w14:paraId="2542CCC2" w14:textId="7854150C" w:rsidTr="00964AF0">
        <w:tblPrEx>
          <w:tblW w:w="3756" w:type="dxa"/>
          <w:jc w:val="center"/>
          <w:tblCellMar>
            <w:left w:w="99" w:type="dxa"/>
            <w:right w:w="99" w:type="dxa"/>
          </w:tblCellMar>
          <w:tblPrExChange w:id="272" w:author="正典 松浦" w:date="2023-12-12T20:53:00Z">
            <w:tblPrEx>
              <w:tblW w:w="3756" w:type="dxa"/>
              <w:jc w:val="center"/>
              <w:tblCellMar>
                <w:left w:w="99" w:type="dxa"/>
                <w:right w:w="99" w:type="dxa"/>
              </w:tblCellMar>
            </w:tblPrEx>
          </w:tblPrExChange>
        </w:tblPrEx>
        <w:trPr>
          <w:trHeight w:val="374"/>
          <w:jc w:val="center"/>
          <w:del w:id="273" w:author="正典 松浦" w:date="2023-12-12T20:53:00Z"/>
          <w:trPrChange w:id="274" w:author="正典 松浦" w:date="2023-12-12T20:53:00Z">
            <w:trPr>
              <w:trHeight w:val="374"/>
              <w:jc w:val="center"/>
            </w:trPr>
          </w:trPrChange>
        </w:trPr>
        <w:tc>
          <w:tcPr>
            <w:tcW w:w="2426" w:type="dxa"/>
            <w:tcBorders>
              <w:top w:val="single" w:sz="4" w:space="0" w:color="auto"/>
              <w:left w:val="nil"/>
              <w:bottom w:val="nil"/>
              <w:right w:val="nil"/>
            </w:tcBorders>
            <w:shd w:val="clear" w:color="auto" w:fill="auto"/>
            <w:noWrap/>
            <w:vAlign w:val="center"/>
            <w:tcPrChange w:id="275" w:author="正典 松浦" w:date="2023-12-12T20:53:00Z">
              <w:tcPr>
                <w:tcW w:w="2426" w:type="dxa"/>
                <w:tcBorders>
                  <w:top w:val="nil"/>
                  <w:left w:val="nil"/>
                  <w:bottom w:val="nil"/>
                  <w:right w:val="nil"/>
                </w:tcBorders>
                <w:shd w:val="clear" w:color="auto" w:fill="auto"/>
                <w:noWrap/>
              </w:tcPr>
            </w:tcPrChange>
          </w:tcPr>
          <w:p w14:paraId="74841332" w14:textId="4ED4439D" w:rsidR="009200A6" w:rsidRPr="00BE6DDB" w:rsidDel="00964AF0" w:rsidRDefault="009200A6" w:rsidP="00614390">
            <w:pPr>
              <w:ind w:firstLineChars="0" w:firstLine="0"/>
              <w:rPr>
                <w:del w:id="276" w:author="正典 松浦" w:date="2023-12-12T20:53:00Z"/>
                <w:rFonts w:ascii="ＭＳ 明朝" w:hAnsi="ＭＳ 明朝"/>
                <w:color w:val="000000"/>
                <w:rPrChange w:id="277" w:author="正典 松浦" w:date="2023-12-12T20:52:00Z">
                  <w:rPr>
                    <w:del w:id="278" w:author="正典 松浦" w:date="2023-12-12T20:53:00Z"/>
                    <w:color w:val="000000"/>
                  </w:rPr>
                </w:rPrChange>
              </w:rPr>
              <w:pPrChange w:id="279" w:author="正典 松浦" w:date="2023-12-12T21:02:00Z">
                <w:pPr>
                  <w:ind w:firstLine="220"/>
                </w:pPr>
              </w:pPrChange>
            </w:pPr>
            <w:del w:id="280" w:author="正典 松浦" w:date="2023-12-12T20:51:00Z">
              <w:r w:rsidRPr="00BE6DDB" w:rsidDel="005A7DD5">
                <w:rPr>
                  <w:rFonts w:ascii="ＭＳ 明朝" w:hAnsi="ＭＳ 明朝" w:hint="eastAsia"/>
                  <w:rPrChange w:id="281" w:author="正典 松浦" w:date="2023-12-12T20:52:00Z">
                    <w:rPr>
                      <w:rFonts w:hint="eastAsia"/>
                    </w:rPr>
                  </w:rPrChange>
                </w:rPr>
                <w:delText>カメレオン科</w:delText>
              </w:r>
              <w:r w:rsidRPr="00BE6DDB" w:rsidDel="005A7DD5">
                <w:rPr>
                  <w:rFonts w:ascii="ＭＳ 明朝" w:hAnsi="ＭＳ 明朝"/>
                  <w:rPrChange w:id="282" w:author="正典 松浦" w:date="2023-12-12T20:52:00Z">
                    <w:rPr/>
                  </w:rPrChange>
                </w:rPr>
                <w:delText xml:space="preserve"> </w:delText>
              </w:r>
            </w:del>
          </w:p>
        </w:tc>
        <w:tc>
          <w:tcPr>
            <w:tcW w:w="1330" w:type="dxa"/>
            <w:tcBorders>
              <w:top w:val="single" w:sz="4" w:space="0" w:color="auto"/>
              <w:left w:val="nil"/>
              <w:bottom w:val="nil"/>
              <w:right w:val="nil"/>
            </w:tcBorders>
            <w:shd w:val="clear" w:color="auto" w:fill="auto"/>
            <w:noWrap/>
            <w:vAlign w:val="center"/>
            <w:tcPrChange w:id="283" w:author="正典 松浦" w:date="2023-12-12T20:53:00Z">
              <w:tcPr>
                <w:tcW w:w="1330" w:type="dxa"/>
                <w:tcBorders>
                  <w:top w:val="nil"/>
                  <w:left w:val="nil"/>
                  <w:bottom w:val="nil"/>
                  <w:right w:val="nil"/>
                </w:tcBorders>
                <w:shd w:val="clear" w:color="auto" w:fill="auto"/>
                <w:noWrap/>
                <w:vAlign w:val="center"/>
              </w:tcPr>
            </w:tcPrChange>
          </w:tcPr>
          <w:p w14:paraId="09E159E8" w14:textId="4032CFA0" w:rsidR="009200A6" w:rsidRPr="00BE6DDB" w:rsidDel="00964AF0" w:rsidRDefault="009200A6" w:rsidP="00614390">
            <w:pPr>
              <w:ind w:firstLineChars="0" w:firstLine="0"/>
              <w:rPr>
                <w:del w:id="284" w:author="正典 松浦" w:date="2023-12-12T20:53:00Z"/>
                <w:rFonts w:ascii="ＭＳ 明朝" w:hAnsi="ＭＳ 明朝"/>
                <w:color w:val="000000"/>
                <w:rPrChange w:id="285" w:author="正典 松浦" w:date="2023-12-12T20:52:00Z">
                  <w:rPr>
                    <w:del w:id="286" w:author="正典 松浦" w:date="2023-12-12T20:53:00Z"/>
                    <w:color w:val="000000"/>
                  </w:rPr>
                </w:rPrChange>
              </w:rPr>
              <w:pPrChange w:id="287" w:author="正典 松浦" w:date="2023-12-12T21:02:00Z">
                <w:pPr>
                  <w:jc w:val="right"/>
                </w:pPr>
              </w:pPrChange>
            </w:pPr>
            <w:del w:id="288" w:author="正典 松浦" w:date="2023-12-12T20:51:00Z">
              <w:r w:rsidRPr="00BE6DDB" w:rsidDel="005A7DD5">
                <w:rPr>
                  <w:rFonts w:ascii="ＭＳ 明朝" w:hAnsi="ＭＳ 明朝"/>
                  <w:rPrChange w:id="289" w:author="正典 松浦" w:date="2023-12-12T20:52:00Z">
                    <w:rPr/>
                  </w:rPrChange>
                </w:rPr>
                <w:delText>173</w:delText>
              </w:r>
            </w:del>
          </w:p>
        </w:tc>
      </w:tr>
      <w:tr w:rsidR="009200A6" w:rsidRPr="00515752" w:rsidDel="00BE6DDB" w14:paraId="1C58CB64" w14:textId="7299481E" w:rsidTr="00F62B81">
        <w:trPr>
          <w:trHeight w:val="374"/>
          <w:jc w:val="center"/>
          <w:del w:id="290" w:author="正典 松浦" w:date="2023-12-12T20:51:00Z"/>
        </w:trPr>
        <w:tc>
          <w:tcPr>
            <w:tcW w:w="2426" w:type="dxa"/>
            <w:tcBorders>
              <w:top w:val="nil"/>
              <w:left w:val="nil"/>
              <w:right w:val="nil"/>
            </w:tcBorders>
            <w:shd w:val="clear" w:color="auto" w:fill="auto"/>
            <w:noWrap/>
            <w:hideMark/>
          </w:tcPr>
          <w:p w14:paraId="0EB60027" w14:textId="5E1644B0" w:rsidR="009200A6" w:rsidRPr="00515752" w:rsidDel="00BE6DDB" w:rsidRDefault="009200A6" w:rsidP="00614390">
            <w:pPr>
              <w:ind w:firstLineChars="0" w:firstLine="0"/>
              <w:rPr>
                <w:del w:id="291" w:author="正典 松浦" w:date="2023-12-12T20:51:00Z"/>
                <w:rFonts w:ascii="ＭＳ 明朝" w:hAnsi="ＭＳ 明朝"/>
                <w:color w:val="000000"/>
                <w:szCs w:val="22"/>
              </w:rPr>
              <w:pPrChange w:id="292" w:author="正典 松浦" w:date="2023-12-12T21:02:00Z">
                <w:pPr>
                  <w:ind w:firstLine="220"/>
                </w:pPr>
              </w:pPrChange>
            </w:pPr>
            <w:del w:id="293" w:author="正典 松浦" w:date="2023-12-12T20:51:00Z">
              <w:r w:rsidRPr="00515752" w:rsidDel="00BE6DDB">
                <w:rPr>
                  <w:rFonts w:ascii="ＭＳ 明朝" w:hAnsi="ＭＳ 明朝" w:hint="eastAsia"/>
                  <w:szCs w:val="22"/>
                </w:rPr>
                <w:delText>ニシキヘビ科</w:delText>
              </w:r>
            </w:del>
          </w:p>
        </w:tc>
        <w:tc>
          <w:tcPr>
            <w:tcW w:w="1330" w:type="dxa"/>
            <w:tcBorders>
              <w:top w:val="nil"/>
              <w:left w:val="nil"/>
              <w:right w:val="nil"/>
            </w:tcBorders>
            <w:shd w:val="clear" w:color="auto" w:fill="auto"/>
            <w:noWrap/>
            <w:vAlign w:val="center"/>
            <w:hideMark/>
          </w:tcPr>
          <w:p w14:paraId="77308B31" w14:textId="596E2BF5" w:rsidR="009200A6" w:rsidRPr="00515752" w:rsidDel="00BE6DDB" w:rsidRDefault="009200A6" w:rsidP="00614390">
            <w:pPr>
              <w:ind w:firstLineChars="0" w:firstLine="0"/>
              <w:jc w:val="right"/>
              <w:rPr>
                <w:del w:id="294" w:author="正典 松浦" w:date="2023-12-12T20:51:00Z"/>
                <w:rFonts w:ascii="ＭＳ 明朝" w:hAnsi="ＭＳ 明朝"/>
                <w:color w:val="000000"/>
                <w:szCs w:val="22"/>
              </w:rPr>
              <w:pPrChange w:id="295" w:author="正典 松浦" w:date="2023-12-12T21:02:00Z">
                <w:pPr>
                  <w:ind w:firstLine="220"/>
                  <w:jc w:val="right"/>
                </w:pPr>
              </w:pPrChange>
            </w:pPr>
            <w:del w:id="296" w:author="正典 松浦" w:date="2023-12-12T20:51:00Z">
              <w:r w:rsidRPr="00515752" w:rsidDel="00BE6DDB">
                <w:rPr>
                  <w:rFonts w:ascii="ＭＳ 明朝" w:hAnsi="ＭＳ 明朝"/>
                  <w:szCs w:val="22"/>
                </w:rPr>
                <w:delText>80</w:delText>
              </w:r>
            </w:del>
          </w:p>
        </w:tc>
      </w:tr>
      <w:tr w:rsidR="009200A6" w:rsidRPr="00515752" w:rsidDel="00BE6DDB" w14:paraId="0E80A732" w14:textId="7E15CE2B" w:rsidTr="00F62B81">
        <w:trPr>
          <w:trHeight w:val="374"/>
          <w:jc w:val="center"/>
          <w:del w:id="297" w:author="正典 松浦" w:date="2023-12-12T20:51:00Z"/>
        </w:trPr>
        <w:tc>
          <w:tcPr>
            <w:tcW w:w="2426" w:type="dxa"/>
            <w:tcBorders>
              <w:top w:val="nil"/>
              <w:left w:val="nil"/>
              <w:bottom w:val="single" w:sz="4" w:space="0" w:color="auto"/>
              <w:right w:val="nil"/>
            </w:tcBorders>
            <w:shd w:val="clear" w:color="auto" w:fill="auto"/>
            <w:noWrap/>
            <w:hideMark/>
          </w:tcPr>
          <w:p w14:paraId="157F8715" w14:textId="38C48D40" w:rsidR="009200A6" w:rsidRPr="00515752" w:rsidDel="00BE6DDB" w:rsidRDefault="009200A6" w:rsidP="00614390">
            <w:pPr>
              <w:ind w:firstLineChars="0" w:firstLine="0"/>
              <w:rPr>
                <w:del w:id="298" w:author="正典 松浦" w:date="2023-12-12T20:51:00Z"/>
                <w:rFonts w:ascii="ＭＳ 明朝" w:hAnsi="ＭＳ 明朝"/>
                <w:color w:val="000000"/>
                <w:szCs w:val="22"/>
              </w:rPr>
              <w:pPrChange w:id="299" w:author="正典 松浦" w:date="2023-12-12T21:02:00Z">
                <w:pPr>
                  <w:ind w:firstLine="220"/>
                </w:pPr>
              </w:pPrChange>
            </w:pPr>
            <w:del w:id="300" w:author="正典 松浦" w:date="2023-12-12T20:51:00Z">
              <w:r w:rsidRPr="00515752" w:rsidDel="00BE6DDB">
                <w:rPr>
                  <w:rFonts w:ascii="ＭＳ 明朝" w:hAnsi="ＭＳ 明朝" w:hint="eastAsia"/>
                  <w:szCs w:val="22"/>
                </w:rPr>
                <w:delText>アガマ科</w:delText>
              </w:r>
              <w:r w:rsidRPr="00515752" w:rsidDel="00BE6DDB">
                <w:rPr>
                  <w:rFonts w:ascii="ＭＳ 明朝" w:hAnsi="ＭＳ 明朝"/>
                  <w:szCs w:val="22"/>
                </w:rPr>
                <w:delText xml:space="preserve"> </w:delText>
              </w:r>
            </w:del>
          </w:p>
        </w:tc>
        <w:tc>
          <w:tcPr>
            <w:tcW w:w="1330" w:type="dxa"/>
            <w:tcBorders>
              <w:top w:val="nil"/>
              <w:left w:val="nil"/>
              <w:bottom w:val="single" w:sz="4" w:space="0" w:color="auto"/>
              <w:right w:val="nil"/>
            </w:tcBorders>
            <w:shd w:val="clear" w:color="auto" w:fill="auto"/>
            <w:noWrap/>
            <w:vAlign w:val="center"/>
            <w:hideMark/>
          </w:tcPr>
          <w:p w14:paraId="586DFC9B" w14:textId="25B72511" w:rsidR="009200A6" w:rsidRPr="00515752" w:rsidDel="00BE6DDB" w:rsidRDefault="009200A6" w:rsidP="00614390">
            <w:pPr>
              <w:ind w:firstLineChars="0" w:firstLine="0"/>
              <w:jc w:val="right"/>
              <w:rPr>
                <w:del w:id="301" w:author="正典 松浦" w:date="2023-12-12T20:51:00Z"/>
                <w:rFonts w:ascii="ＭＳ 明朝" w:hAnsi="ＭＳ 明朝"/>
                <w:color w:val="000000"/>
                <w:szCs w:val="22"/>
              </w:rPr>
              <w:pPrChange w:id="302" w:author="正典 松浦" w:date="2023-12-12T21:02:00Z">
                <w:pPr>
                  <w:ind w:firstLine="220"/>
                  <w:jc w:val="right"/>
                </w:pPr>
              </w:pPrChange>
            </w:pPr>
            <w:del w:id="303" w:author="正典 松浦" w:date="2023-12-12T20:51:00Z">
              <w:r w:rsidRPr="00515752" w:rsidDel="00BE6DDB">
                <w:rPr>
                  <w:rFonts w:ascii="ＭＳ 明朝" w:hAnsi="ＭＳ 明朝"/>
                  <w:szCs w:val="22"/>
                </w:rPr>
                <w:delText>71</w:delText>
              </w:r>
            </w:del>
          </w:p>
        </w:tc>
      </w:tr>
    </w:tbl>
    <w:p w14:paraId="1AAB9E7D" w14:textId="59271BCF" w:rsidR="004A19C8" w:rsidRDefault="004A19C8" w:rsidP="00614390">
      <w:pPr>
        <w:ind w:firstLineChars="0" w:firstLine="0"/>
        <w:jc w:val="center"/>
        <w:rPr>
          <w:ins w:id="304" w:author="正典 松浦" w:date="2023-12-12T20:54:00Z"/>
          <w:rFonts w:ascii="ＭＳ 明朝" w:hAnsi="ＭＳ 明朝"/>
          <w:szCs w:val="22"/>
        </w:rPr>
        <w:pPrChange w:id="305" w:author="正典 松浦" w:date="2023-12-12T21:02:00Z">
          <w:pPr>
            <w:ind w:firstLine="220"/>
            <w:jc w:val="center"/>
          </w:pPr>
        </w:pPrChange>
      </w:pPr>
      <w:r w:rsidRPr="00515752">
        <w:rPr>
          <w:rFonts w:ascii="ＭＳ 明朝" w:hAnsi="ＭＳ 明朝" w:hint="eastAsia"/>
          <w:szCs w:val="22"/>
        </w:rPr>
        <w:t>注</w:t>
      </w:r>
      <w:r w:rsidRPr="00515752">
        <w:rPr>
          <w:rFonts w:ascii="ＭＳ 明朝" w:hAnsi="ＭＳ 明朝"/>
          <w:szCs w:val="22"/>
        </w:rPr>
        <w:t xml:space="preserve">: </w:t>
      </w:r>
      <w:r w:rsidRPr="00515752">
        <w:rPr>
          <w:rFonts w:ascii="ＭＳ 明朝" w:hAnsi="ＭＳ 明朝" w:hint="eastAsia"/>
          <w:szCs w:val="22"/>
        </w:rPr>
        <w:t>筆者作成</w:t>
      </w:r>
      <w:ins w:id="306" w:author="正典 松浦" w:date="2023-12-12T20:54:00Z">
        <w:r w:rsidR="002E050A">
          <w:rPr>
            <w:rFonts w:ascii="ＭＳ 明朝" w:hAnsi="ＭＳ 明朝" w:hint="eastAsia"/>
            <w:szCs w:val="22"/>
          </w:rPr>
          <w:t>。4件は取引目的が不明であった。</w:t>
        </w:r>
      </w:ins>
    </w:p>
    <w:p w14:paraId="1E5E3702" w14:textId="20F6339C" w:rsidR="002E050A" w:rsidRPr="00515752" w:rsidDel="00042041" w:rsidRDefault="00042041" w:rsidP="00197D31">
      <w:pPr>
        <w:ind w:firstLine="220"/>
        <w:rPr>
          <w:del w:id="307" w:author="正典 松浦" w:date="2023-12-12T21:05:00Z"/>
          <w:rFonts w:ascii="ＭＳ 明朝" w:hAnsi="ＭＳ 明朝" w:hint="eastAsia"/>
          <w:szCs w:val="22"/>
        </w:rPr>
        <w:pPrChange w:id="308" w:author="正典 松浦" w:date="2023-12-12T20:54:00Z">
          <w:pPr>
            <w:jc w:val="center"/>
          </w:pPr>
        </w:pPrChange>
      </w:pPr>
      <w:ins w:id="309" w:author="正典 松浦" w:date="2023-12-12T21:05:00Z">
        <w:r>
          <w:rPr>
            <w:rFonts w:ascii="ＭＳ 明朝" w:hAnsi="ＭＳ 明朝" w:hint="eastAsia"/>
            <w:szCs w:val="22"/>
          </w:rPr>
          <w:t>次に、</w:t>
        </w:r>
        <w:r w:rsidR="0089777D">
          <w:rPr>
            <w:rFonts w:ascii="ＭＳ 明朝" w:hAnsi="ＭＳ 明朝"/>
            <w:szCs w:val="22"/>
          </w:rPr>
          <w:fldChar w:fldCharType="begin"/>
        </w:r>
        <w:r w:rsidR="0089777D">
          <w:rPr>
            <w:rFonts w:ascii="ＭＳ 明朝" w:hAnsi="ＭＳ 明朝"/>
            <w:szCs w:val="22"/>
          </w:rPr>
          <w:instrText xml:space="preserve"> </w:instrText>
        </w:r>
        <w:r w:rsidR="0089777D">
          <w:rPr>
            <w:rFonts w:ascii="ＭＳ 明朝" w:hAnsi="ＭＳ 明朝" w:hint="eastAsia"/>
            <w:szCs w:val="22"/>
          </w:rPr>
          <w:instrText>REF _Ref141394679 \h</w:instrText>
        </w:r>
        <w:r w:rsidR="0089777D">
          <w:rPr>
            <w:rFonts w:ascii="ＭＳ 明朝" w:hAnsi="ＭＳ 明朝"/>
            <w:szCs w:val="22"/>
          </w:rPr>
          <w:instrText xml:space="preserve"> </w:instrText>
        </w:r>
        <w:r w:rsidR="0089777D">
          <w:rPr>
            <w:rFonts w:ascii="ＭＳ 明朝" w:hAnsi="ＭＳ 明朝"/>
            <w:szCs w:val="22"/>
          </w:rPr>
        </w:r>
      </w:ins>
      <w:r w:rsidR="0089777D">
        <w:rPr>
          <w:rFonts w:ascii="ＭＳ 明朝" w:hAnsi="ＭＳ 明朝"/>
          <w:szCs w:val="22"/>
        </w:rPr>
        <w:fldChar w:fldCharType="separate"/>
      </w:r>
      <w:ins w:id="310" w:author="正典 松浦" w:date="2023-12-12T21:05:00Z">
        <w:r w:rsidR="0089777D" w:rsidRPr="00515752">
          <w:rPr>
            <w:rFonts w:ascii="ＭＳ 明朝" w:hAnsi="ＭＳ 明朝"/>
            <w:szCs w:val="22"/>
          </w:rPr>
          <w:t xml:space="preserve">表 </w:t>
        </w:r>
        <w:r w:rsidR="0089777D" w:rsidRPr="00515752">
          <w:rPr>
            <w:rFonts w:ascii="ＭＳ 明朝" w:hAnsi="ＭＳ 明朝"/>
            <w:noProof/>
            <w:szCs w:val="22"/>
          </w:rPr>
          <w:t>4</w:t>
        </w:r>
        <w:r w:rsidR="0089777D">
          <w:rPr>
            <w:rFonts w:ascii="ＭＳ 明朝" w:hAnsi="ＭＳ 明朝"/>
            <w:szCs w:val="22"/>
          </w:rPr>
          <w:fldChar w:fldCharType="end"/>
        </w:r>
        <w:r w:rsidR="005828ED">
          <w:rPr>
            <w:rFonts w:ascii="ＭＳ 明朝" w:hAnsi="ＭＳ 明朝" w:hint="eastAsia"/>
            <w:szCs w:val="22"/>
          </w:rPr>
          <w:t>で</w:t>
        </w:r>
      </w:ins>
      <w:ins w:id="311" w:author="正典 松浦" w:date="2023-12-12T21:06:00Z">
        <w:r w:rsidR="005828ED">
          <w:rPr>
            <w:rFonts w:ascii="ＭＳ 明朝" w:hAnsi="ＭＳ 明朝" w:hint="eastAsia"/>
            <w:szCs w:val="22"/>
          </w:rPr>
          <w:t>カメレオン科の次に輸入件数が多い</w:t>
        </w:r>
        <w:r w:rsidR="008F1D88">
          <w:rPr>
            <w:rFonts w:ascii="ＭＳ 明朝" w:hAnsi="ＭＳ 明朝" w:hint="eastAsia"/>
            <w:szCs w:val="22"/>
          </w:rPr>
          <w:t>オオトカゲ科の野生動物取引について考察を行う。</w:t>
        </w:r>
      </w:ins>
    </w:p>
    <w:p w14:paraId="79CBF4DC" w14:textId="6595A8D7" w:rsidR="003306FE" w:rsidRPr="00515752" w:rsidRDefault="005425F5" w:rsidP="005425F5">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w:instrText>
      </w:r>
      <w:r w:rsidRPr="00515752">
        <w:rPr>
          <w:rFonts w:ascii="ＭＳ 明朝" w:hAnsi="ＭＳ 明朝" w:hint="eastAsia"/>
          <w:szCs w:val="22"/>
        </w:rPr>
        <w:instrText>REF _Ref141397919 \h</w:instrText>
      </w:r>
      <w:r w:rsidRPr="00515752">
        <w:rPr>
          <w:rFonts w:ascii="ＭＳ 明朝" w:hAnsi="ＭＳ 明朝"/>
          <w:szCs w:val="22"/>
        </w:rPr>
        <w:instrText xml:space="preserve">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00D16AC7" w:rsidRPr="00515752">
        <w:rPr>
          <w:rFonts w:ascii="ＭＳ 明朝" w:hAnsi="ＭＳ 明朝"/>
          <w:szCs w:val="22"/>
        </w:rPr>
        <w:t xml:space="preserve">表 </w:t>
      </w:r>
      <w:r w:rsidR="00D16AC7" w:rsidRPr="00515752">
        <w:rPr>
          <w:rFonts w:ascii="ＭＳ 明朝" w:hAnsi="ＭＳ 明朝"/>
          <w:noProof/>
          <w:szCs w:val="22"/>
        </w:rPr>
        <w:t>7</w:t>
      </w:r>
      <w:r w:rsidRPr="00515752">
        <w:rPr>
          <w:rFonts w:ascii="ＭＳ 明朝" w:hAnsi="ＭＳ 明朝"/>
          <w:szCs w:val="22"/>
        </w:rPr>
        <w:fldChar w:fldCharType="end"/>
      </w:r>
      <w:r w:rsidRPr="00515752">
        <w:rPr>
          <w:rFonts w:ascii="ＭＳ 明朝" w:hAnsi="ＭＳ 明朝" w:hint="eastAsia"/>
          <w:szCs w:val="22"/>
        </w:rPr>
        <w:t>は</w:t>
      </w:r>
      <w:r w:rsidR="001B7A5B" w:rsidRPr="00515752">
        <w:rPr>
          <w:rFonts w:ascii="ＭＳ 明朝" w:hAnsi="ＭＳ 明朝" w:hint="eastAsia"/>
          <w:szCs w:val="22"/>
        </w:rPr>
        <w:t>タンザニア</w:t>
      </w:r>
      <w:r w:rsidRPr="00515752">
        <w:rPr>
          <w:rFonts w:ascii="ＭＳ 明朝" w:hAnsi="ＭＳ 明朝" w:hint="eastAsia"/>
          <w:szCs w:val="22"/>
        </w:rPr>
        <w:t>からの輸入件数上位5位までを示している。</w:t>
      </w:r>
      <w:r w:rsidR="00654D8E" w:rsidRPr="00515752">
        <w:rPr>
          <w:rFonts w:ascii="ＭＳ 明朝" w:hAnsi="ＭＳ 明朝" w:hint="eastAsia"/>
          <w:szCs w:val="22"/>
        </w:rPr>
        <w:t>タンザニアからの輸入上位品目も爬虫類が占めている。</w:t>
      </w:r>
    </w:p>
    <w:p w14:paraId="71D52EE0" w14:textId="1E160205" w:rsidR="00B546AA" w:rsidRPr="00515752" w:rsidRDefault="00B546AA" w:rsidP="00B546AA">
      <w:pPr>
        <w:pStyle w:val="ad"/>
        <w:keepNext/>
        <w:ind w:firstLine="220"/>
        <w:rPr>
          <w:rFonts w:ascii="ＭＳ 明朝" w:hAnsi="ＭＳ 明朝"/>
          <w:szCs w:val="22"/>
        </w:rPr>
      </w:pPr>
      <w:bookmarkStart w:id="312" w:name="_Ref141397919"/>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7</w:t>
      </w:r>
      <w:r w:rsidRPr="00515752">
        <w:rPr>
          <w:rFonts w:ascii="ＭＳ 明朝" w:hAnsi="ＭＳ 明朝"/>
          <w:szCs w:val="22"/>
        </w:rPr>
        <w:fldChar w:fldCharType="end"/>
      </w:r>
      <w:bookmarkEnd w:id="312"/>
      <w:r w:rsidRPr="00515752">
        <w:rPr>
          <w:rFonts w:ascii="ＭＳ 明朝" w:hAnsi="ＭＳ 明朝" w:hint="eastAsia"/>
          <w:szCs w:val="22"/>
        </w:rPr>
        <w:t xml:space="preserve">　</w:t>
      </w:r>
      <w:r w:rsidR="00B832EE" w:rsidRPr="00515752">
        <w:rPr>
          <w:rFonts w:ascii="ＭＳ 明朝" w:hAnsi="ＭＳ 明朝" w:hint="eastAsia"/>
          <w:szCs w:val="22"/>
        </w:rPr>
        <w:t>タンザニア</w:t>
      </w:r>
      <w:r w:rsidRPr="00515752">
        <w:rPr>
          <w:rFonts w:ascii="ＭＳ 明朝" w:hAnsi="ＭＳ 明朝" w:hint="eastAsia"/>
          <w:szCs w:val="22"/>
        </w:rPr>
        <w:t>からの野生動物取引件数</w:t>
      </w:r>
    </w:p>
    <w:tbl>
      <w:tblPr>
        <w:tblW w:w="3342" w:type="dxa"/>
        <w:jc w:val="center"/>
        <w:tblCellMar>
          <w:left w:w="99" w:type="dxa"/>
          <w:right w:w="99" w:type="dxa"/>
        </w:tblCellMar>
        <w:tblLook w:val="04A0" w:firstRow="1" w:lastRow="0" w:firstColumn="1" w:lastColumn="0" w:noHBand="0" w:noVBand="1"/>
      </w:tblPr>
      <w:tblGrid>
        <w:gridCol w:w="1952"/>
        <w:gridCol w:w="1390"/>
      </w:tblGrid>
      <w:tr w:rsidR="00EC783B" w:rsidRPr="00515752" w14:paraId="4808C937" w14:textId="77777777" w:rsidTr="00190D80">
        <w:trPr>
          <w:trHeight w:val="386"/>
          <w:jc w:val="center"/>
        </w:trPr>
        <w:tc>
          <w:tcPr>
            <w:tcW w:w="1952" w:type="dxa"/>
            <w:tcBorders>
              <w:top w:val="single" w:sz="4" w:space="0" w:color="auto"/>
              <w:left w:val="nil"/>
              <w:bottom w:val="nil"/>
              <w:right w:val="nil"/>
            </w:tcBorders>
            <w:shd w:val="clear" w:color="auto" w:fill="auto"/>
            <w:noWrap/>
            <w:vAlign w:val="center"/>
          </w:tcPr>
          <w:p w14:paraId="4D0213BE" w14:textId="53012E80" w:rsidR="00EC783B" w:rsidRPr="00515752" w:rsidRDefault="00EC783B" w:rsidP="00EC783B">
            <w:pPr>
              <w:ind w:firstLine="220"/>
              <w:rPr>
                <w:rFonts w:ascii="ＭＳ 明朝" w:hAnsi="ＭＳ 明朝"/>
                <w:color w:val="000000"/>
                <w:szCs w:val="22"/>
              </w:rPr>
            </w:pPr>
            <w:r w:rsidRPr="00515752">
              <w:rPr>
                <w:rFonts w:ascii="ＭＳ 明朝" w:hAnsi="ＭＳ 明朝" w:hint="eastAsia"/>
                <w:color w:val="000000"/>
                <w:szCs w:val="22"/>
              </w:rPr>
              <w:t>和名</w:t>
            </w:r>
          </w:p>
        </w:tc>
        <w:tc>
          <w:tcPr>
            <w:tcW w:w="1390" w:type="dxa"/>
            <w:tcBorders>
              <w:top w:val="single" w:sz="4" w:space="0" w:color="auto"/>
              <w:left w:val="nil"/>
              <w:bottom w:val="nil"/>
              <w:right w:val="nil"/>
            </w:tcBorders>
            <w:shd w:val="clear" w:color="auto" w:fill="auto"/>
            <w:noWrap/>
            <w:vAlign w:val="center"/>
          </w:tcPr>
          <w:p w14:paraId="63BC40A4" w14:textId="6F61D15E" w:rsidR="00EC783B" w:rsidRPr="00515752" w:rsidRDefault="00EC783B" w:rsidP="00EC783B">
            <w:pPr>
              <w:ind w:firstLine="220"/>
              <w:jc w:val="right"/>
              <w:rPr>
                <w:rFonts w:ascii="ＭＳ 明朝" w:hAnsi="ＭＳ 明朝"/>
                <w:color w:val="000000"/>
                <w:szCs w:val="22"/>
              </w:rPr>
            </w:pPr>
            <w:r w:rsidRPr="00515752">
              <w:rPr>
                <w:rFonts w:ascii="ＭＳ 明朝" w:hAnsi="ＭＳ 明朝" w:hint="eastAsia"/>
                <w:color w:val="000000"/>
                <w:szCs w:val="22"/>
              </w:rPr>
              <w:t>取引件数</w:t>
            </w:r>
          </w:p>
        </w:tc>
      </w:tr>
      <w:tr w:rsidR="00B754AE" w:rsidRPr="00515752" w14:paraId="36C8DC94" w14:textId="77777777" w:rsidTr="00CC6BB2">
        <w:trPr>
          <w:trHeight w:val="386"/>
          <w:jc w:val="center"/>
        </w:trPr>
        <w:tc>
          <w:tcPr>
            <w:tcW w:w="1952" w:type="dxa"/>
            <w:tcBorders>
              <w:top w:val="single" w:sz="4" w:space="0" w:color="auto"/>
              <w:left w:val="nil"/>
              <w:bottom w:val="nil"/>
              <w:right w:val="nil"/>
            </w:tcBorders>
            <w:shd w:val="clear" w:color="auto" w:fill="auto"/>
            <w:noWrap/>
            <w:hideMark/>
          </w:tcPr>
          <w:p w14:paraId="4DF495AF" w14:textId="43C54165" w:rsidR="00B754AE" w:rsidRPr="00515752" w:rsidRDefault="00B754AE" w:rsidP="00B754AE">
            <w:pPr>
              <w:ind w:firstLine="220"/>
              <w:rPr>
                <w:rFonts w:ascii="ＭＳ 明朝" w:hAnsi="ＭＳ 明朝"/>
                <w:color w:val="000000"/>
                <w:szCs w:val="22"/>
              </w:rPr>
            </w:pPr>
            <w:r w:rsidRPr="00515752">
              <w:rPr>
                <w:rFonts w:ascii="ＭＳ 明朝" w:hAnsi="ＭＳ 明朝" w:hint="eastAsia"/>
                <w:szCs w:val="22"/>
              </w:rPr>
              <w:t>カメレオン科</w:t>
            </w:r>
            <w:r w:rsidRPr="00515752">
              <w:rPr>
                <w:rFonts w:ascii="ＭＳ 明朝" w:hAnsi="ＭＳ 明朝"/>
                <w:szCs w:val="22"/>
              </w:rPr>
              <w:t xml:space="preserve"> </w:t>
            </w:r>
          </w:p>
        </w:tc>
        <w:tc>
          <w:tcPr>
            <w:tcW w:w="1390" w:type="dxa"/>
            <w:tcBorders>
              <w:top w:val="single" w:sz="4" w:space="0" w:color="auto"/>
              <w:left w:val="nil"/>
              <w:bottom w:val="nil"/>
              <w:right w:val="nil"/>
            </w:tcBorders>
            <w:shd w:val="clear" w:color="auto" w:fill="auto"/>
            <w:noWrap/>
            <w:vAlign w:val="center"/>
            <w:hideMark/>
          </w:tcPr>
          <w:p w14:paraId="3B1F31DE" w14:textId="6F1584A8" w:rsidR="00B754AE" w:rsidRPr="00515752" w:rsidRDefault="006B5804" w:rsidP="00B754AE">
            <w:pPr>
              <w:ind w:firstLine="220"/>
              <w:jc w:val="right"/>
              <w:rPr>
                <w:rFonts w:ascii="ＭＳ 明朝" w:hAnsi="ＭＳ 明朝"/>
                <w:color w:val="000000"/>
                <w:szCs w:val="22"/>
              </w:rPr>
            </w:pPr>
            <w:r w:rsidRPr="00515752">
              <w:rPr>
                <w:rFonts w:ascii="ＭＳ 明朝" w:hAnsi="ＭＳ 明朝"/>
                <w:szCs w:val="22"/>
              </w:rPr>
              <w:t>728</w:t>
            </w:r>
          </w:p>
        </w:tc>
      </w:tr>
      <w:tr w:rsidR="00B754AE" w:rsidRPr="00515752" w14:paraId="43C824B1" w14:textId="77777777" w:rsidTr="00CC6BB2">
        <w:trPr>
          <w:trHeight w:val="386"/>
          <w:jc w:val="center"/>
        </w:trPr>
        <w:tc>
          <w:tcPr>
            <w:tcW w:w="1952" w:type="dxa"/>
            <w:tcBorders>
              <w:top w:val="nil"/>
              <w:left w:val="nil"/>
              <w:bottom w:val="nil"/>
              <w:right w:val="nil"/>
            </w:tcBorders>
            <w:shd w:val="clear" w:color="auto" w:fill="auto"/>
            <w:noWrap/>
            <w:hideMark/>
          </w:tcPr>
          <w:p w14:paraId="52C2E5D1" w14:textId="2A021E44" w:rsidR="00B754AE" w:rsidRPr="00515752" w:rsidRDefault="00B754AE" w:rsidP="00B754AE">
            <w:pPr>
              <w:ind w:firstLine="220"/>
              <w:rPr>
                <w:rFonts w:ascii="ＭＳ 明朝" w:hAnsi="ＭＳ 明朝"/>
                <w:color w:val="000000"/>
                <w:szCs w:val="22"/>
              </w:rPr>
            </w:pPr>
            <w:r w:rsidRPr="00515752">
              <w:rPr>
                <w:rFonts w:ascii="ＭＳ 明朝" w:hAnsi="ＭＳ 明朝" w:hint="eastAsia"/>
                <w:szCs w:val="22"/>
              </w:rPr>
              <w:t>オオトカゲ科</w:t>
            </w:r>
          </w:p>
        </w:tc>
        <w:tc>
          <w:tcPr>
            <w:tcW w:w="1390" w:type="dxa"/>
            <w:tcBorders>
              <w:top w:val="nil"/>
              <w:left w:val="nil"/>
              <w:bottom w:val="nil"/>
              <w:right w:val="nil"/>
            </w:tcBorders>
            <w:shd w:val="clear" w:color="auto" w:fill="auto"/>
            <w:noWrap/>
            <w:vAlign w:val="center"/>
            <w:hideMark/>
          </w:tcPr>
          <w:p w14:paraId="19F76AC7" w14:textId="4AA0E39E" w:rsidR="00B754AE" w:rsidRPr="00515752" w:rsidRDefault="006B5804" w:rsidP="00B754AE">
            <w:pPr>
              <w:ind w:firstLine="220"/>
              <w:jc w:val="right"/>
              <w:rPr>
                <w:rFonts w:ascii="ＭＳ 明朝" w:hAnsi="ＭＳ 明朝"/>
                <w:color w:val="000000"/>
                <w:szCs w:val="22"/>
              </w:rPr>
            </w:pPr>
            <w:r w:rsidRPr="00515752">
              <w:rPr>
                <w:rFonts w:ascii="ＭＳ 明朝" w:hAnsi="ＭＳ 明朝"/>
                <w:szCs w:val="22"/>
              </w:rPr>
              <w:t>73</w:t>
            </w:r>
          </w:p>
        </w:tc>
      </w:tr>
      <w:tr w:rsidR="00B754AE" w:rsidRPr="00515752" w14:paraId="0B9738CB" w14:textId="77777777" w:rsidTr="00CC6BB2">
        <w:trPr>
          <w:trHeight w:val="386"/>
          <w:jc w:val="center"/>
        </w:trPr>
        <w:tc>
          <w:tcPr>
            <w:tcW w:w="1952" w:type="dxa"/>
            <w:tcBorders>
              <w:top w:val="nil"/>
              <w:left w:val="nil"/>
              <w:bottom w:val="nil"/>
              <w:right w:val="nil"/>
            </w:tcBorders>
            <w:shd w:val="clear" w:color="auto" w:fill="auto"/>
            <w:noWrap/>
            <w:hideMark/>
          </w:tcPr>
          <w:p w14:paraId="70347051" w14:textId="211891EA" w:rsidR="00B754AE" w:rsidRPr="00515752" w:rsidRDefault="00560B60" w:rsidP="00B754AE">
            <w:pPr>
              <w:ind w:firstLine="220"/>
              <w:rPr>
                <w:rFonts w:ascii="ＭＳ 明朝" w:hAnsi="ＭＳ 明朝"/>
                <w:color w:val="000000"/>
                <w:szCs w:val="22"/>
              </w:rPr>
            </w:pPr>
            <w:r w:rsidRPr="00515752">
              <w:rPr>
                <w:rFonts w:ascii="ＭＳ 明朝" w:hAnsi="ＭＳ 明朝" w:hint="eastAsia"/>
                <w:szCs w:val="22"/>
              </w:rPr>
              <w:t>ヨロイトカゲ</w:t>
            </w:r>
            <w:r w:rsidR="00B754AE" w:rsidRPr="00515752">
              <w:rPr>
                <w:rFonts w:ascii="ＭＳ 明朝" w:hAnsi="ＭＳ 明朝" w:hint="eastAsia"/>
                <w:szCs w:val="22"/>
              </w:rPr>
              <w:t>科</w:t>
            </w:r>
            <w:r w:rsidR="00B754AE" w:rsidRPr="00515752">
              <w:rPr>
                <w:rFonts w:ascii="ＭＳ 明朝" w:hAnsi="ＭＳ 明朝"/>
                <w:szCs w:val="22"/>
              </w:rPr>
              <w:t xml:space="preserve"> </w:t>
            </w:r>
          </w:p>
        </w:tc>
        <w:tc>
          <w:tcPr>
            <w:tcW w:w="1390" w:type="dxa"/>
            <w:tcBorders>
              <w:top w:val="nil"/>
              <w:left w:val="nil"/>
              <w:bottom w:val="nil"/>
              <w:right w:val="nil"/>
            </w:tcBorders>
            <w:shd w:val="clear" w:color="auto" w:fill="auto"/>
            <w:noWrap/>
            <w:vAlign w:val="center"/>
            <w:hideMark/>
          </w:tcPr>
          <w:p w14:paraId="26C5C159" w14:textId="60DB65C1" w:rsidR="00B754AE" w:rsidRPr="00515752" w:rsidRDefault="006B5804" w:rsidP="00B754AE">
            <w:pPr>
              <w:ind w:firstLine="220"/>
              <w:jc w:val="right"/>
              <w:rPr>
                <w:rFonts w:ascii="ＭＳ 明朝" w:hAnsi="ＭＳ 明朝"/>
                <w:color w:val="000000"/>
                <w:szCs w:val="22"/>
              </w:rPr>
            </w:pPr>
            <w:r w:rsidRPr="00515752">
              <w:rPr>
                <w:rFonts w:ascii="ＭＳ 明朝" w:hAnsi="ＭＳ 明朝"/>
                <w:szCs w:val="22"/>
              </w:rPr>
              <w:t>59</w:t>
            </w:r>
          </w:p>
        </w:tc>
      </w:tr>
      <w:tr w:rsidR="00B754AE" w:rsidRPr="00515752" w14:paraId="6E9AE64E" w14:textId="77777777" w:rsidTr="00CC6BB2">
        <w:trPr>
          <w:trHeight w:val="386"/>
          <w:jc w:val="center"/>
        </w:trPr>
        <w:tc>
          <w:tcPr>
            <w:tcW w:w="1952" w:type="dxa"/>
            <w:tcBorders>
              <w:top w:val="nil"/>
              <w:left w:val="nil"/>
              <w:right w:val="nil"/>
            </w:tcBorders>
            <w:shd w:val="clear" w:color="auto" w:fill="auto"/>
            <w:noWrap/>
            <w:hideMark/>
          </w:tcPr>
          <w:p w14:paraId="436A85D5" w14:textId="68F789A8" w:rsidR="00B754AE" w:rsidRPr="00515752" w:rsidRDefault="009131E5" w:rsidP="00B754AE">
            <w:pPr>
              <w:ind w:firstLine="220"/>
              <w:rPr>
                <w:rFonts w:ascii="ＭＳ 明朝" w:hAnsi="ＭＳ 明朝"/>
                <w:color w:val="000000"/>
                <w:szCs w:val="22"/>
              </w:rPr>
            </w:pPr>
            <w:r w:rsidRPr="00515752">
              <w:rPr>
                <w:rFonts w:ascii="ＭＳ 明朝" w:hAnsi="ＭＳ 明朝" w:hint="eastAsia"/>
                <w:szCs w:val="22"/>
              </w:rPr>
              <w:t>ヤモリ</w:t>
            </w:r>
            <w:r w:rsidR="00B754AE" w:rsidRPr="00515752">
              <w:rPr>
                <w:rFonts w:ascii="ＭＳ 明朝" w:hAnsi="ＭＳ 明朝" w:hint="eastAsia"/>
                <w:szCs w:val="22"/>
              </w:rPr>
              <w:t>科</w:t>
            </w:r>
            <w:r w:rsidR="00B754AE" w:rsidRPr="00515752">
              <w:rPr>
                <w:rFonts w:ascii="ＭＳ 明朝" w:hAnsi="ＭＳ 明朝"/>
                <w:szCs w:val="22"/>
              </w:rPr>
              <w:t xml:space="preserve"> </w:t>
            </w:r>
          </w:p>
        </w:tc>
        <w:tc>
          <w:tcPr>
            <w:tcW w:w="1390" w:type="dxa"/>
            <w:tcBorders>
              <w:top w:val="nil"/>
              <w:left w:val="nil"/>
              <w:right w:val="nil"/>
            </w:tcBorders>
            <w:shd w:val="clear" w:color="auto" w:fill="auto"/>
            <w:noWrap/>
            <w:vAlign w:val="center"/>
            <w:hideMark/>
          </w:tcPr>
          <w:p w14:paraId="689D1E28" w14:textId="097D2F73" w:rsidR="00B754AE" w:rsidRPr="00515752" w:rsidRDefault="006B5804" w:rsidP="00B754AE">
            <w:pPr>
              <w:ind w:firstLine="220"/>
              <w:jc w:val="right"/>
              <w:rPr>
                <w:rFonts w:ascii="ＭＳ 明朝" w:hAnsi="ＭＳ 明朝"/>
                <w:color w:val="000000"/>
                <w:szCs w:val="22"/>
              </w:rPr>
            </w:pPr>
            <w:r w:rsidRPr="00515752">
              <w:rPr>
                <w:rFonts w:ascii="ＭＳ 明朝" w:hAnsi="ＭＳ 明朝"/>
                <w:szCs w:val="22"/>
              </w:rPr>
              <w:t>40</w:t>
            </w:r>
          </w:p>
        </w:tc>
      </w:tr>
      <w:tr w:rsidR="00B754AE" w:rsidRPr="00515752" w14:paraId="1E200767" w14:textId="77777777" w:rsidTr="00CC6BB2">
        <w:trPr>
          <w:trHeight w:val="386"/>
          <w:jc w:val="center"/>
        </w:trPr>
        <w:tc>
          <w:tcPr>
            <w:tcW w:w="1952" w:type="dxa"/>
            <w:tcBorders>
              <w:top w:val="nil"/>
              <w:left w:val="nil"/>
              <w:bottom w:val="single" w:sz="4" w:space="0" w:color="auto"/>
              <w:right w:val="nil"/>
            </w:tcBorders>
            <w:shd w:val="clear" w:color="auto" w:fill="auto"/>
            <w:noWrap/>
            <w:hideMark/>
          </w:tcPr>
          <w:p w14:paraId="47822F41" w14:textId="58F6FC71" w:rsidR="00B754AE" w:rsidRPr="00515752" w:rsidRDefault="0006712B" w:rsidP="00B754AE">
            <w:pPr>
              <w:ind w:firstLine="220"/>
              <w:rPr>
                <w:rFonts w:ascii="ＭＳ 明朝" w:hAnsi="ＭＳ 明朝"/>
                <w:color w:val="000000"/>
                <w:szCs w:val="22"/>
              </w:rPr>
            </w:pPr>
            <w:r w:rsidRPr="00515752">
              <w:rPr>
                <w:rFonts w:ascii="ＭＳ 明朝" w:hAnsi="ＭＳ 明朝" w:hint="eastAsia"/>
                <w:szCs w:val="22"/>
              </w:rPr>
              <w:t>フラミンゴ</w:t>
            </w:r>
            <w:r w:rsidR="00B754AE" w:rsidRPr="00515752">
              <w:rPr>
                <w:rFonts w:ascii="ＭＳ 明朝" w:hAnsi="ＭＳ 明朝" w:hint="eastAsia"/>
                <w:szCs w:val="22"/>
              </w:rPr>
              <w:t>科</w:t>
            </w:r>
            <w:r w:rsidR="00B754AE" w:rsidRPr="00515752">
              <w:rPr>
                <w:rFonts w:ascii="ＭＳ 明朝" w:hAnsi="ＭＳ 明朝"/>
                <w:szCs w:val="22"/>
              </w:rPr>
              <w:t xml:space="preserve"> </w:t>
            </w:r>
          </w:p>
        </w:tc>
        <w:tc>
          <w:tcPr>
            <w:tcW w:w="1390" w:type="dxa"/>
            <w:tcBorders>
              <w:top w:val="nil"/>
              <w:left w:val="nil"/>
              <w:bottom w:val="single" w:sz="4" w:space="0" w:color="auto"/>
              <w:right w:val="nil"/>
            </w:tcBorders>
            <w:shd w:val="clear" w:color="auto" w:fill="auto"/>
            <w:noWrap/>
            <w:vAlign w:val="center"/>
            <w:hideMark/>
          </w:tcPr>
          <w:p w14:paraId="685BA043" w14:textId="3742E6D1" w:rsidR="00B754AE" w:rsidRPr="00515752" w:rsidRDefault="006B5804" w:rsidP="00B754AE">
            <w:pPr>
              <w:ind w:firstLine="220"/>
              <w:jc w:val="right"/>
              <w:rPr>
                <w:rFonts w:ascii="ＭＳ 明朝" w:hAnsi="ＭＳ 明朝"/>
                <w:color w:val="000000"/>
                <w:szCs w:val="22"/>
              </w:rPr>
            </w:pPr>
            <w:r w:rsidRPr="00515752">
              <w:rPr>
                <w:rFonts w:ascii="ＭＳ 明朝" w:hAnsi="ＭＳ 明朝"/>
                <w:szCs w:val="22"/>
              </w:rPr>
              <w:t>27</w:t>
            </w:r>
          </w:p>
        </w:tc>
      </w:tr>
    </w:tbl>
    <w:p w14:paraId="021C62C4" w14:textId="77777777" w:rsidR="005371C2" w:rsidRPr="00515752" w:rsidRDefault="00EF72B4" w:rsidP="00384317">
      <w:pPr>
        <w:ind w:firstLine="220"/>
        <w:jc w:val="center"/>
        <w:rPr>
          <w:rFonts w:ascii="ＭＳ 明朝" w:hAnsi="ＭＳ 明朝"/>
          <w:szCs w:val="22"/>
        </w:rPr>
      </w:pPr>
      <w:r w:rsidRPr="00515752">
        <w:rPr>
          <w:rFonts w:ascii="ＭＳ 明朝" w:hAnsi="ＭＳ 明朝" w:hint="eastAsia"/>
          <w:szCs w:val="22"/>
        </w:rPr>
        <w:t>注</w:t>
      </w:r>
      <w:r w:rsidRPr="00515752">
        <w:rPr>
          <w:rFonts w:ascii="ＭＳ 明朝" w:hAnsi="ＭＳ 明朝"/>
          <w:szCs w:val="22"/>
        </w:rPr>
        <w:t xml:space="preserve">: </w:t>
      </w:r>
      <w:r w:rsidRPr="00515752">
        <w:rPr>
          <w:rFonts w:ascii="ＭＳ 明朝" w:hAnsi="ＭＳ 明朝" w:hint="eastAsia"/>
          <w:szCs w:val="22"/>
        </w:rPr>
        <w:t>筆者作成</w:t>
      </w:r>
    </w:p>
    <w:p w14:paraId="7928315F" w14:textId="397B226A" w:rsidR="00983EE7" w:rsidRPr="00515752" w:rsidRDefault="00F36DA8" w:rsidP="005371C2">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w:instrText>
      </w:r>
      <w:r w:rsidRPr="00515752">
        <w:rPr>
          <w:rFonts w:ascii="ＭＳ 明朝" w:hAnsi="ＭＳ 明朝" w:hint="eastAsia"/>
          <w:szCs w:val="22"/>
        </w:rPr>
        <w:instrText>REF _Ref141398319 \h</w:instrText>
      </w:r>
      <w:r w:rsidRPr="00515752">
        <w:rPr>
          <w:rFonts w:ascii="ＭＳ 明朝" w:hAnsi="ＭＳ 明朝"/>
          <w:szCs w:val="22"/>
        </w:rPr>
        <w:instrText xml:space="preserve">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00233D5D" w:rsidRPr="00515752">
        <w:rPr>
          <w:rFonts w:ascii="ＭＳ 明朝" w:hAnsi="ＭＳ 明朝"/>
          <w:szCs w:val="22"/>
        </w:rPr>
        <w:t xml:space="preserve">表 </w:t>
      </w:r>
      <w:r w:rsidR="00233D5D" w:rsidRPr="00515752">
        <w:rPr>
          <w:rFonts w:ascii="ＭＳ 明朝" w:hAnsi="ＭＳ 明朝"/>
          <w:noProof/>
          <w:szCs w:val="22"/>
        </w:rPr>
        <w:t>8</w:t>
      </w:r>
      <w:r w:rsidRPr="00515752">
        <w:rPr>
          <w:rFonts w:ascii="ＭＳ 明朝" w:hAnsi="ＭＳ 明朝"/>
          <w:szCs w:val="22"/>
        </w:rPr>
        <w:fldChar w:fldCharType="end"/>
      </w:r>
      <w:r w:rsidR="00042A83" w:rsidRPr="00515752">
        <w:rPr>
          <w:rFonts w:ascii="ＭＳ 明朝" w:hAnsi="ＭＳ 明朝" w:hint="eastAsia"/>
          <w:szCs w:val="22"/>
        </w:rPr>
        <w:t>は</w:t>
      </w:r>
      <w:r w:rsidR="006F7588" w:rsidRPr="00515752">
        <w:rPr>
          <w:rFonts w:ascii="ＭＳ 明朝" w:hAnsi="ＭＳ 明朝" w:hint="eastAsia"/>
          <w:szCs w:val="22"/>
        </w:rPr>
        <w:t>ガイアナ</w:t>
      </w:r>
      <w:r w:rsidR="00042A83" w:rsidRPr="00515752">
        <w:rPr>
          <w:rFonts w:ascii="ＭＳ 明朝" w:hAnsi="ＭＳ 明朝" w:hint="eastAsia"/>
          <w:szCs w:val="22"/>
        </w:rPr>
        <w:t>か</w:t>
      </w:r>
      <w:r w:rsidRPr="00515752">
        <w:rPr>
          <w:rFonts w:ascii="ＭＳ 明朝" w:hAnsi="ＭＳ 明朝" w:hint="eastAsia"/>
          <w:szCs w:val="22"/>
        </w:rPr>
        <w:t>らの輸入件数上位5位までを示している。</w:t>
      </w:r>
      <w:r w:rsidR="00233D5D" w:rsidRPr="00515752">
        <w:rPr>
          <w:rFonts w:ascii="ＭＳ 明朝" w:hAnsi="ＭＳ 明朝" w:hint="eastAsia"/>
          <w:szCs w:val="22"/>
        </w:rPr>
        <w:t>ガイアナからの</w:t>
      </w:r>
      <w:r w:rsidR="00914588" w:rsidRPr="00515752">
        <w:rPr>
          <w:rFonts w:ascii="ＭＳ 明朝" w:hAnsi="ＭＳ 明朝" w:hint="eastAsia"/>
          <w:szCs w:val="22"/>
        </w:rPr>
        <w:t>輸入品目は一転して、</w:t>
      </w:r>
      <w:r w:rsidR="001501F2" w:rsidRPr="00515752">
        <w:rPr>
          <w:rFonts w:ascii="ＭＳ 明朝" w:hAnsi="ＭＳ 明朝" w:hint="eastAsia"/>
          <w:szCs w:val="22"/>
        </w:rPr>
        <w:t>哺乳類と鳥類が1位と2位につけているが3位から5位は</w:t>
      </w:r>
      <w:r w:rsidR="00BB2F78" w:rsidRPr="00515752">
        <w:rPr>
          <w:rFonts w:ascii="ＭＳ 明朝" w:hAnsi="ＭＳ 明朝" w:hint="eastAsia"/>
          <w:szCs w:val="22"/>
        </w:rPr>
        <w:t>爬虫類である。</w:t>
      </w:r>
    </w:p>
    <w:p w14:paraId="3A9FBB3A" w14:textId="4A0A1F71" w:rsidR="00C65887" w:rsidRPr="00515752" w:rsidRDefault="00C65887" w:rsidP="00C65887">
      <w:pPr>
        <w:pStyle w:val="ad"/>
        <w:keepNext/>
        <w:ind w:firstLine="220"/>
        <w:rPr>
          <w:rFonts w:ascii="ＭＳ 明朝" w:hAnsi="ＭＳ 明朝"/>
          <w:szCs w:val="22"/>
        </w:rPr>
      </w:pPr>
      <w:bookmarkStart w:id="313" w:name="_Ref141398319"/>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8</w:t>
      </w:r>
      <w:r w:rsidRPr="00515752">
        <w:rPr>
          <w:rFonts w:ascii="ＭＳ 明朝" w:hAnsi="ＭＳ 明朝"/>
          <w:szCs w:val="22"/>
        </w:rPr>
        <w:fldChar w:fldCharType="end"/>
      </w:r>
      <w:bookmarkEnd w:id="313"/>
      <w:r w:rsidRPr="00515752">
        <w:rPr>
          <w:rFonts w:ascii="ＭＳ 明朝" w:hAnsi="ＭＳ 明朝"/>
          <w:szCs w:val="22"/>
        </w:rPr>
        <w:t xml:space="preserve"> </w:t>
      </w:r>
      <w:r w:rsidR="003C691D" w:rsidRPr="00515752">
        <w:rPr>
          <w:rFonts w:ascii="ＭＳ 明朝" w:hAnsi="ＭＳ 明朝" w:hint="eastAsia"/>
          <w:szCs w:val="22"/>
        </w:rPr>
        <w:t>ガイアナ</w:t>
      </w:r>
      <w:r w:rsidRPr="00515752">
        <w:rPr>
          <w:rFonts w:ascii="ＭＳ 明朝" w:hAnsi="ＭＳ 明朝" w:hint="eastAsia"/>
          <w:szCs w:val="22"/>
        </w:rPr>
        <w:t>から</w:t>
      </w:r>
      <w:r w:rsidR="003D7BD0" w:rsidRPr="00515752">
        <w:rPr>
          <w:rFonts w:ascii="ＭＳ 明朝" w:hAnsi="ＭＳ 明朝" w:hint="eastAsia"/>
          <w:szCs w:val="22"/>
        </w:rPr>
        <w:t>の</w:t>
      </w:r>
      <w:r w:rsidRPr="00515752">
        <w:rPr>
          <w:rFonts w:ascii="ＭＳ 明朝" w:hAnsi="ＭＳ 明朝" w:hint="eastAsia"/>
          <w:szCs w:val="22"/>
        </w:rPr>
        <w:t>野生動物取引件数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BC0FD0" w:rsidRPr="00515752" w14:paraId="426EE7A6" w14:textId="77777777" w:rsidTr="00F900AD">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2C5B2283" w14:textId="693C4831" w:rsidR="00BC0FD0" w:rsidRPr="00515752" w:rsidRDefault="00BC0FD0" w:rsidP="00BC0FD0">
            <w:pPr>
              <w:ind w:firstLine="220"/>
              <w:rPr>
                <w:rFonts w:ascii="ＭＳ 明朝" w:hAnsi="ＭＳ 明朝"/>
                <w:color w:val="000000"/>
                <w:szCs w:val="22"/>
              </w:rPr>
            </w:pPr>
            <w:r w:rsidRPr="00515752">
              <w:rPr>
                <w:rFonts w:ascii="ＭＳ 明朝" w:hAnsi="ＭＳ 明朝" w:hint="eastAsia"/>
                <w:color w:val="000000"/>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3F47D97A" w14:textId="48AA748A" w:rsidR="00BC0FD0" w:rsidRPr="00515752" w:rsidRDefault="00BC0FD0" w:rsidP="00BC0FD0">
            <w:pPr>
              <w:ind w:firstLine="220"/>
              <w:jc w:val="right"/>
              <w:rPr>
                <w:rFonts w:ascii="ＭＳ 明朝" w:hAnsi="ＭＳ 明朝"/>
                <w:color w:val="000000"/>
                <w:szCs w:val="22"/>
              </w:rPr>
            </w:pPr>
            <w:r w:rsidRPr="00515752">
              <w:rPr>
                <w:rFonts w:ascii="ＭＳ 明朝" w:hAnsi="ＭＳ 明朝" w:hint="eastAsia"/>
                <w:color w:val="000000"/>
                <w:szCs w:val="22"/>
              </w:rPr>
              <w:t>取引件数</w:t>
            </w:r>
          </w:p>
        </w:tc>
      </w:tr>
      <w:tr w:rsidR="008B1DA2" w:rsidRPr="00515752" w14:paraId="1184FA04" w14:textId="77777777" w:rsidTr="00F900AD">
        <w:trPr>
          <w:trHeight w:val="340"/>
          <w:jc w:val="center"/>
        </w:trPr>
        <w:tc>
          <w:tcPr>
            <w:tcW w:w="2147" w:type="dxa"/>
            <w:tcBorders>
              <w:top w:val="single" w:sz="4" w:space="0" w:color="auto"/>
              <w:left w:val="nil"/>
              <w:bottom w:val="nil"/>
              <w:right w:val="nil"/>
            </w:tcBorders>
            <w:shd w:val="clear" w:color="auto" w:fill="auto"/>
            <w:noWrap/>
            <w:hideMark/>
          </w:tcPr>
          <w:p w14:paraId="6CAB46A6" w14:textId="2F5B30AC" w:rsidR="008B1DA2" w:rsidRPr="00515752" w:rsidRDefault="001568E8" w:rsidP="008B1DA2">
            <w:pPr>
              <w:ind w:firstLine="220"/>
              <w:rPr>
                <w:rFonts w:ascii="ＭＳ 明朝" w:hAnsi="ＭＳ 明朝"/>
                <w:color w:val="000000"/>
                <w:szCs w:val="22"/>
              </w:rPr>
            </w:pPr>
            <w:r w:rsidRPr="00515752">
              <w:rPr>
                <w:rFonts w:ascii="ＭＳ 明朝" w:hAnsi="ＭＳ 明朝" w:hint="eastAsia"/>
                <w:szCs w:val="22"/>
              </w:rPr>
              <w:t>オマキザル</w:t>
            </w:r>
            <w:r w:rsidR="008B1DA2" w:rsidRPr="00515752">
              <w:rPr>
                <w:rFonts w:ascii="ＭＳ 明朝" w:hAnsi="ＭＳ 明朝" w:hint="eastAsia"/>
                <w:szCs w:val="22"/>
              </w:rPr>
              <w:t>科</w:t>
            </w:r>
            <w:r w:rsidR="008B1DA2" w:rsidRPr="00515752">
              <w:rPr>
                <w:rFonts w:ascii="ＭＳ 明朝" w:hAnsi="ＭＳ 明朝"/>
                <w:szCs w:val="22"/>
              </w:rPr>
              <w:t xml:space="preserve"> </w:t>
            </w:r>
          </w:p>
        </w:tc>
        <w:tc>
          <w:tcPr>
            <w:tcW w:w="1448" w:type="dxa"/>
            <w:tcBorders>
              <w:top w:val="single" w:sz="4" w:space="0" w:color="auto"/>
              <w:left w:val="nil"/>
              <w:bottom w:val="nil"/>
              <w:right w:val="nil"/>
            </w:tcBorders>
            <w:shd w:val="clear" w:color="auto" w:fill="auto"/>
            <w:noWrap/>
            <w:vAlign w:val="center"/>
            <w:hideMark/>
          </w:tcPr>
          <w:p w14:paraId="01C22EAB" w14:textId="1C41DD05" w:rsidR="008B1DA2" w:rsidRPr="00515752" w:rsidRDefault="008B1DA2" w:rsidP="008B1DA2">
            <w:pPr>
              <w:ind w:firstLine="220"/>
              <w:jc w:val="right"/>
              <w:rPr>
                <w:rFonts w:ascii="ＭＳ 明朝" w:hAnsi="ＭＳ 明朝"/>
                <w:color w:val="000000"/>
                <w:szCs w:val="22"/>
              </w:rPr>
            </w:pPr>
            <w:r w:rsidRPr="00515752">
              <w:rPr>
                <w:rFonts w:ascii="ＭＳ 明朝" w:hAnsi="ＭＳ 明朝"/>
                <w:szCs w:val="22"/>
              </w:rPr>
              <w:t>123</w:t>
            </w:r>
          </w:p>
        </w:tc>
      </w:tr>
      <w:tr w:rsidR="008B1DA2" w:rsidRPr="00515752" w14:paraId="07D241B7" w14:textId="77777777" w:rsidTr="00F900AD">
        <w:trPr>
          <w:trHeight w:val="340"/>
          <w:jc w:val="center"/>
        </w:trPr>
        <w:tc>
          <w:tcPr>
            <w:tcW w:w="2147" w:type="dxa"/>
            <w:tcBorders>
              <w:top w:val="nil"/>
              <w:left w:val="nil"/>
              <w:bottom w:val="nil"/>
              <w:right w:val="nil"/>
            </w:tcBorders>
            <w:shd w:val="clear" w:color="auto" w:fill="auto"/>
            <w:noWrap/>
            <w:hideMark/>
          </w:tcPr>
          <w:p w14:paraId="35781F28" w14:textId="107D4A21" w:rsidR="008B1DA2" w:rsidRPr="00515752" w:rsidRDefault="001568E8" w:rsidP="008B1DA2">
            <w:pPr>
              <w:ind w:firstLine="220"/>
              <w:rPr>
                <w:rFonts w:ascii="ＭＳ 明朝" w:hAnsi="ＭＳ 明朝"/>
                <w:color w:val="000000"/>
                <w:szCs w:val="22"/>
              </w:rPr>
            </w:pPr>
            <w:r w:rsidRPr="00515752">
              <w:rPr>
                <w:rFonts w:ascii="ＭＳ 明朝" w:hAnsi="ＭＳ 明朝" w:hint="eastAsia"/>
                <w:szCs w:val="22"/>
              </w:rPr>
              <w:t>インコ</w:t>
            </w:r>
            <w:r w:rsidR="008B1DA2" w:rsidRPr="00515752">
              <w:rPr>
                <w:rFonts w:ascii="ＭＳ 明朝" w:hAnsi="ＭＳ 明朝" w:hint="eastAsia"/>
                <w:szCs w:val="22"/>
              </w:rPr>
              <w:t>科</w:t>
            </w:r>
            <w:r w:rsidR="008B1DA2" w:rsidRPr="00515752">
              <w:rPr>
                <w:rFonts w:ascii="ＭＳ 明朝" w:hAnsi="ＭＳ 明朝"/>
                <w:szCs w:val="22"/>
              </w:rPr>
              <w:t xml:space="preserve"> </w:t>
            </w:r>
          </w:p>
        </w:tc>
        <w:tc>
          <w:tcPr>
            <w:tcW w:w="1448" w:type="dxa"/>
            <w:tcBorders>
              <w:top w:val="nil"/>
              <w:left w:val="nil"/>
              <w:bottom w:val="nil"/>
              <w:right w:val="nil"/>
            </w:tcBorders>
            <w:shd w:val="clear" w:color="auto" w:fill="auto"/>
            <w:noWrap/>
            <w:vAlign w:val="center"/>
            <w:hideMark/>
          </w:tcPr>
          <w:p w14:paraId="5C5018BF" w14:textId="62767E36" w:rsidR="008B1DA2" w:rsidRPr="00515752" w:rsidRDefault="008B1DA2" w:rsidP="008B1DA2">
            <w:pPr>
              <w:ind w:firstLine="220"/>
              <w:jc w:val="right"/>
              <w:rPr>
                <w:rFonts w:ascii="ＭＳ 明朝" w:hAnsi="ＭＳ 明朝"/>
                <w:color w:val="000000"/>
                <w:szCs w:val="22"/>
              </w:rPr>
            </w:pPr>
            <w:r w:rsidRPr="00515752">
              <w:rPr>
                <w:rFonts w:ascii="ＭＳ 明朝" w:hAnsi="ＭＳ 明朝"/>
                <w:szCs w:val="22"/>
              </w:rPr>
              <w:t>111</w:t>
            </w:r>
          </w:p>
        </w:tc>
      </w:tr>
      <w:tr w:rsidR="008B1DA2" w:rsidRPr="00515752" w14:paraId="54206E57" w14:textId="77777777" w:rsidTr="00F900AD">
        <w:trPr>
          <w:trHeight w:val="340"/>
          <w:jc w:val="center"/>
        </w:trPr>
        <w:tc>
          <w:tcPr>
            <w:tcW w:w="2147" w:type="dxa"/>
            <w:tcBorders>
              <w:top w:val="nil"/>
              <w:left w:val="nil"/>
              <w:bottom w:val="nil"/>
              <w:right w:val="nil"/>
            </w:tcBorders>
            <w:shd w:val="clear" w:color="auto" w:fill="auto"/>
            <w:noWrap/>
            <w:hideMark/>
          </w:tcPr>
          <w:p w14:paraId="282FB34B" w14:textId="62298424" w:rsidR="008B1DA2" w:rsidRPr="00515752" w:rsidRDefault="008B1DA2" w:rsidP="008B1DA2">
            <w:pPr>
              <w:ind w:firstLine="220"/>
              <w:rPr>
                <w:rFonts w:ascii="ＭＳ 明朝" w:hAnsi="ＭＳ 明朝"/>
                <w:color w:val="000000"/>
                <w:szCs w:val="22"/>
              </w:rPr>
            </w:pPr>
            <w:r w:rsidRPr="00515752">
              <w:rPr>
                <w:rFonts w:ascii="ＭＳ 明朝" w:hAnsi="ＭＳ 明朝" w:hint="eastAsia"/>
                <w:szCs w:val="22"/>
              </w:rPr>
              <w:lastRenderedPageBreak/>
              <w:t>ボ</w:t>
            </w:r>
            <w:r w:rsidR="00C807F0" w:rsidRPr="00515752">
              <w:rPr>
                <w:rFonts w:ascii="ＭＳ 明朝" w:hAnsi="ＭＳ 明朝" w:hint="eastAsia"/>
                <w:szCs w:val="22"/>
              </w:rPr>
              <w:t>ア</w:t>
            </w:r>
            <w:r w:rsidRPr="00515752">
              <w:rPr>
                <w:rFonts w:ascii="ＭＳ 明朝" w:hAnsi="ＭＳ 明朝" w:hint="eastAsia"/>
                <w:szCs w:val="22"/>
              </w:rPr>
              <w:t>科</w:t>
            </w:r>
            <w:r w:rsidRPr="00515752">
              <w:rPr>
                <w:rFonts w:ascii="ＭＳ 明朝" w:hAnsi="ＭＳ 明朝"/>
                <w:szCs w:val="22"/>
              </w:rPr>
              <w:t xml:space="preserve"> </w:t>
            </w:r>
          </w:p>
        </w:tc>
        <w:tc>
          <w:tcPr>
            <w:tcW w:w="1448" w:type="dxa"/>
            <w:tcBorders>
              <w:top w:val="nil"/>
              <w:left w:val="nil"/>
              <w:bottom w:val="nil"/>
              <w:right w:val="nil"/>
            </w:tcBorders>
            <w:shd w:val="clear" w:color="auto" w:fill="auto"/>
            <w:noWrap/>
            <w:vAlign w:val="center"/>
            <w:hideMark/>
          </w:tcPr>
          <w:p w14:paraId="48FE055C" w14:textId="4C96F84D" w:rsidR="008B1DA2" w:rsidRPr="00515752" w:rsidRDefault="008B1DA2" w:rsidP="008B1DA2">
            <w:pPr>
              <w:ind w:firstLine="220"/>
              <w:jc w:val="right"/>
              <w:rPr>
                <w:rFonts w:ascii="ＭＳ 明朝" w:hAnsi="ＭＳ 明朝"/>
                <w:color w:val="000000"/>
                <w:szCs w:val="22"/>
              </w:rPr>
            </w:pPr>
            <w:r w:rsidRPr="00515752">
              <w:rPr>
                <w:rFonts w:ascii="ＭＳ 明朝" w:hAnsi="ＭＳ 明朝"/>
                <w:szCs w:val="22"/>
              </w:rPr>
              <w:t>56</w:t>
            </w:r>
          </w:p>
        </w:tc>
      </w:tr>
      <w:tr w:rsidR="008B1DA2" w:rsidRPr="00515752" w14:paraId="4850190A" w14:textId="77777777" w:rsidTr="00F900AD">
        <w:trPr>
          <w:trHeight w:val="340"/>
          <w:jc w:val="center"/>
        </w:trPr>
        <w:tc>
          <w:tcPr>
            <w:tcW w:w="2147" w:type="dxa"/>
            <w:tcBorders>
              <w:top w:val="nil"/>
              <w:left w:val="nil"/>
              <w:right w:val="nil"/>
            </w:tcBorders>
            <w:shd w:val="clear" w:color="auto" w:fill="auto"/>
            <w:noWrap/>
            <w:hideMark/>
          </w:tcPr>
          <w:p w14:paraId="7B35EA3A" w14:textId="730A3312" w:rsidR="008B1DA2" w:rsidRPr="00515752" w:rsidRDefault="001523A8" w:rsidP="008B1DA2">
            <w:pPr>
              <w:ind w:firstLine="220"/>
              <w:rPr>
                <w:rFonts w:ascii="ＭＳ 明朝" w:hAnsi="ＭＳ 明朝"/>
                <w:color w:val="000000"/>
                <w:szCs w:val="22"/>
              </w:rPr>
            </w:pPr>
            <w:r w:rsidRPr="00515752">
              <w:rPr>
                <w:rFonts w:ascii="ＭＳ 明朝" w:hAnsi="ＭＳ 明朝" w:hint="eastAsia"/>
                <w:szCs w:val="22"/>
              </w:rPr>
              <w:t>オオハシ</w:t>
            </w:r>
            <w:r w:rsidR="008B1DA2" w:rsidRPr="00515752">
              <w:rPr>
                <w:rFonts w:ascii="ＭＳ 明朝" w:hAnsi="ＭＳ 明朝" w:hint="eastAsia"/>
                <w:szCs w:val="22"/>
              </w:rPr>
              <w:t>科</w:t>
            </w:r>
            <w:r w:rsidR="008B1DA2" w:rsidRPr="00515752">
              <w:rPr>
                <w:rFonts w:ascii="ＭＳ 明朝" w:hAnsi="ＭＳ 明朝"/>
                <w:szCs w:val="22"/>
              </w:rPr>
              <w:t xml:space="preserve"> </w:t>
            </w:r>
          </w:p>
        </w:tc>
        <w:tc>
          <w:tcPr>
            <w:tcW w:w="1448" w:type="dxa"/>
            <w:tcBorders>
              <w:top w:val="nil"/>
              <w:left w:val="nil"/>
              <w:right w:val="nil"/>
            </w:tcBorders>
            <w:shd w:val="clear" w:color="auto" w:fill="auto"/>
            <w:noWrap/>
            <w:vAlign w:val="center"/>
            <w:hideMark/>
          </w:tcPr>
          <w:p w14:paraId="5E679F1E" w14:textId="08D4DB7F" w:rsidR="008B1DA2" w:rsidRPr="00515752" w:rsidRDefault="008B1DA2" w:rsidP="008B1DA2">
            <w:pPr>
              <w:ind w:firstLine="220"/>
              <w:jc w:val="right"/>
              <w:rPr>
                <w:rFonts w:ascii="ＭＳ 明朝" w:hAnsi="ＭＳ 明朝"/>
                <w:color w:val="000000"/>
                <w:szCs w:val="22"/>
              </w:rPr>
            </w:pPr>
            <w:r w:rsidRPr="00515752">
              <w:rPr>
                <w:rFonts w:ascii="ＭＳ 明朝" w:hAnsi="ＭＳ 明朝"/>
                <w:szCs w:val="22"/>
              </w:rPr>
              <w:t>43</w:t>
            </w:r>
          </w:p>
        </w:tc>
      </w:tr>
      <w:tr w:rsidR="008B1DA2" w:rsidRPr="00515752" w14:paraId="177526FF" w14:textId="77777777" w:rsidTr="00F900AD">
        <w:trPr>
          <w:trHeight w:val="340"/>
          <w:jc w:val="center"/>
        </w:trPr>
        <w:tc>
          <w:tcPr>
            <w:tcW w:w="2147" w:type="dxa"/>
            <w:tcBorders>
              <w:top w:val="nil"/>
              <w:left w:val="nil"/>
              <w:bottom w:val="single" w:sz="4" w:space="0" w:color="auto"/>
              <w:right w:val="nil"/>
            </w:tcBorders>
            <w:shd w:val="clear" w:color="auto" w:fill="auto"/>
            <w:noWrap/>
            <w:hideMark/>
          </w:tcPr>
          <w:p w14:paraId="43DD77FD" w14:textId="1000CADE" w:rsidR="008B1DA2" w:rsidRPr="00515752" w:rsidRDefault="00CD3F7D" w:rsidP="008B1DA2">
            <w:pPr>
              <w:ind w:firstLine="220"/>
              <w:rPr>
                <w:rFonts w:ascii="ＭＳ 明朝" w:hAnsi="ＭＳ 明朝"/>
                <w:color w:val="000000"/>
                <w:szCs w:val="22"/>
              </w:rPr>
            </w:pPr>
            <w:r w:rsidRPr="00515752">
              <w:rPr>
                <w:rFonts w:ascii="ＭＳ 明朝" w:hAnsi="ＭＳ 明朝" w:hint="eastAsia"/>
                <w:szCs w:val="22"/>
              </w:rPr>
              <w:t>アリゲーター</w:t>
            </w:r>
            <w:r w:rsidR="008B1DA2" w:rsidRPr="00515752">
              <w:rPr>
                <w:rFonts w:ascii="ＭＳ 明朝" w:hAnsi="ＭＳ 明朝" w:hint="eastAsia"/>
                <w:szCs w:val="22"/>
              </w:rPr>
              <w:t>科</w:t>
            </w:r>
            <w:r w:rsidR="008B1DA2" w:rsidRPr="00515752">
              <w:rPr>
                <w:rFonts w:ascii="ＭＳ 明朝" w:hAnsi="ＭＳ 明朝"/>
                <w:szCs w:val="22"/>
              </w:rPr>
              <w:t xml:space="preserve"> </w:t>
            </w:r>
          </w:p>
        </w:tc>
        <w:tc>
          <w:tcPr>
            <w:tcW w:w="1448" w:type="dxa"/>
            <w:tcBorders>
              <w:top w:val="nil"/>
              <w:left w:val="nil"/>
              <w:bottom w:val="single" w:sz="4" w:space="0" w:color="auto"/>
              <w:right w:val="nil"/>
            </w:tcBorders>
            <w:shd w:val="clear" w:color="auto" w:fill="auto"/>
            <w:noWrap/>
            <w:vAlign w:val="center"/>
            <w:hideMark/>
          </w:tcPr>
          <w:p w14:paraId="2250F935" w14:textId="093FB0A8" w:rsidR="008B1DA2" w:rsidRPr="00515752" w:rsidRDefault="008B1DA2" w:rsidP="008B1DA2">
            <w:pPr>
              <w:ind w:firstLine="220"/>
              <w:jc w:val="right"/>
              <w:rPr>
                <w:rFonts w:ascii="ＭＳ 明朝" w:hAnsi="ＭＳ 明朝"/>
                <w:color w:val="000000"/>
                <w:szCs w:val="22"/>
              </w:rPr>
            </w:pPr>
            <w:r w:rsidRPr="00515752">
              <w:rPr>
                <w:rFonts w:ascii="ＭＳ 明朝" w:hAnsi="ＭＳ 明朝"/>
                <w:szCs w:val="22"/>
              </w:rPr>
              <w:t>28</w:t>
            </w:r>
          </w:p>
        </w:tc>
      </w:tr>
    </w:tbl>
    <w:p w14:paraId="72637085" w14:textId="766374BB" w:rsidR="0058383B" w:rsidRPr="00515752" w:rsidRDefault="0058383B" w:rsidP="0058383B">
      <w:pPr>
        <w:ind w:firstLine="220"/>
        <w:jc w:val="center"/>
        <w:rPr>
          <w:rFonts w:ascii="ＭＳ 明朝" w:hAnsi="ＭＳ 明朝"/>
          <w:szCs w:val="22"/>
        </w:rPr>
      </w:pPr>
      <w:r w:rsidRPr="00515752">
        <w:rPr>
          <w:rFonts w:ascii="ＭＳ 明朝" w:hAnsi="ＭＳ 明朝" w:hint="eastAsia"/>
          <w:szCs w:val="22"/>
        </w:rPr>
        <w:t>注</w:t>
      </w:r>
      <w:r w:rsidRPr="00515752">
        <w:rPr>
          <w:rFonts w:ascii="ＭＳ 明朝" w:hAnsi="ＭＳ 明朝"/>
          <w:szCs w:val="22"/>
        </w:rPr>
        <w:t xml:space="preserve">: </w:t>
      </w:r>
      <w:r w:rsidRPr="00515752">
        <w:rPr>
          <w:rFonts w:ascii="ＭＳ 明朝" w:hAnsi="ＭＳ 明朝" w:hint="eastAsia"/>
          <w:szCs w:val="22"/>
        </w:rPr>
        <w:t>筆者作成</w:t>
      </w:r>
    </w:p>
    <w:p w14:paraId="1BE98357" w14:textId="608E0264" w:rsidR="006504FC" w:rsidRPr="00515752" w:rsidRDefault="007D305B" w:rsidP="00317B18">
      <w:pPr>
        <w:pStyle w:val="2"/>
        <w:numPr>
          <w:ilvl w:val="0"/>
          <w:numId w:val="4"/>
        </w:numPr>
        <w:ind w:firstLine="220"/>
        <w:rPr>
          <w:rFonts w:ascii="ＭＳ 明朝" w:eastAsia="ＭＳ 明朝" w:hAnsi="ＭＳ 明朝"/>
          <w:szCs w:val="22"/>
        </w:rPr>
      </w:pPr>
      <w:r w:rsidRPr="00515752">
        <w:rPr>
          <w:rFonts w:ascii="ＭＳ 明朝" w:eastAsia="ＭＳ 明朝" w:hAnsi="ＭＳ 明朝" w:hint="eastAsia"/>
          <w:szCs w:val="22"/>
        </w:rPr>
        <w:t>中国の取引実態</w:t>
      </w:r>
    </w:p>
    <w:p w14:paraId="7771CA01" w14:textId="43E3FBF9" w:rsidR="009B70B0" w:rsidRPr="00515752" w:rsidRDefault="009B70B0" w:rsidP="002B4F16">
      <w:pPr>
        <w:keepNext/>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_Ref149224922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00DA1F26" w:rsidRPr="00515752">
        <w:rPr>
          <w:rFonts w:ascii="ＭＳ 明朝" w:hAnsi="ＭＳ 明朝"/>
          <w:szCs w:val="22"/>
        </w:rPr>
        <w:t xml:space="preserve">図 </w:t>
      </w:r>
      <w:r w:rsidR="00DA1F26" w:rsidRPr="00515752">
        <w:rPr>
          <w:rFonts w:ascii="ＭＳ 明朝" w:hAnsi="ＭＳ 明朝"/>
          <w:noProof/>
          <w:szCs w:val="22"/>
        </w:rPr>
        <w:t>2</w:t>
      </w:r>
      <w:r w:rsidRPr="00515752">
        <w:rPr>
          <w:rFonts w:ascii="ＭＳ 明朝" w:hAnsi="ＭＳ 明朝"/>
          <w:szCs w:val="22"/>
        </w:rPr>
        <w:fldChar w:fldCharType="end"/>
      </w:r>
      <w:r w:rsidRPr="00515752">
        <w:rPr>
          <w:rFonts w:ascii="ＭＳ 明朝" w:hAnsi="ＭＳ 明朝" w:hint="eastAsia"/>
          <w:szCs w:val="22"/>
        </w:rPr>
        <w:t>は中国のワシントン条約登録野生動物の輸入件数である。</w:t>
      </w:r>
      <w:r w:rsidR="00253155" w:rsidRPr="00515752">
        <w:rPr>
          <w:rFonts w:ascii="ＭＳ 明朝" w:hAnsi="ＭＳ 明朝" w:hint="eastAsia"/>
          <w:szCs w:val="22"/>
        </w:rPr>
        <w:t>中国は1981年にCITESに批准した。</w:t>
      </w:r>
      <w:r w:rsidR="00DD4AE9" w:rsidRPr="00515752">
        <w:rPr>
          <w:rFonts w:ascii="ＭＳ 明朝" w:hAnsi="ＭＳ 明朝" w:hint="eastAsia"/>
          <w:szCs w:val="22"/>
        </w:rPr>
        <w:t>新型コロナウイルス流行</w:t>
      </w:r>
      <w:r w:rsidR="007C0BF7" w:rsidRPr="00515752">
        <w:rPr>
          <w:rFonts w:ascii="ＭＳ 明朝" w:hAnsi="ＭＳ 明朝" w:hint="eastAsia"/>
          <w:szCs w:val="22"/>
        </w:rPr>
        <w:t>前の2018年が最も取引が多く、中国経済の成長とともに</w:t>
      </w:r>
      <w:r w:rsidR="00E52E8B" w:rsidRPr="00515752">
        <w:rPr>
          <w:rFonts w:ascii="ＭＳ 明朝" w:hAnsi="ＭＳ 明朝" w:hint="eastAsia"/>
          <w:szCs w:val="22"/>
        </w:rPr>
        <w:t>取引件数が増加していると考えられる。</w:t>
      </w:r>
      <w:r w:rsidR="00DD4AE9" w:rsidRPr="00515752">
        <w:rPr>
          <w:rFonts w:ascii="ＭＳ 明朝" w:hAnsi="ＭＳ 明朝" w:hint="eastAsia"/>
          <w:szCs w:val="22"/>
        </w:rPr>
        <w:t>また、新型コロナ</w:t>
      </w:r>
      <w:r w:rsidR="00CB7AA2" w:rsidRPr="00515752">
        <w:rPr>
          <w:rFonts w:ascii="ＭＳ 明朝" w:hAnsi="ＭＳ 明朝" w:hint="eastAsia"/>
          <w:szCs w:val="22"/>
        </w:rPr>
        <w:t>ウイルスの流行により</w:t>
      </w:r>
      <w:r w:rsidR="00B80D69" w:rsidRPr="00515752">
        <w:rPr>
          <w:rFonts w:ascii="ＭＳ 明朝" w:hAnsi="ＭＳ 明朝" w:hint="eastAsia"/>
          <w:szCs w:val="22"/>
        </w:rPr>
        <w:t>一気に落ち込んでいる。</w:t>
      </w:r>
    </w:p>
    <w:p w14:paraId="07AB70FF" w14:textId="5D3C901E" w:rsidR="002B4F16" w:rsidRPr="00515752" w:rsidRDefault="00680D64" w:rsidP="00E11E4F">
      <w:pPr>
        <w:keepNext/>
        <w:ind w:firstLine="220"/>
        <w:jc w:val="center"/>
        <w:rPr>
          <w:rFonts w:ascii="ＭＳ 明朝" w:hAnsi="ＭＳ 明朝"/>
          <w:szCs w:val="22"/>
        </w:rPr>
      </w:pPr>
      <w:r w:rsidRPr="00515752">
        <w:rPr>
          <w:rFonts w:ascii="ＭＳ 明朝" w:hAnsi="ＭＳ 明朝" w:hint="eastAsia"/>
          <w:noProof/>
          <w:szCs w:val="22"/>
        </w:rPr>
        <w:drawing>
          <wp:inline distT="0" distB="0" distL="0" distR="0" wp14:anchorId="1029D824" wp14:editId="1EA59501">
            <wp:extent cx="5613991" cy="2907573"/>
            <wp:effectExtent l="0" t="0" r="6350" b="7620"/>
            <wp:docPr id="20438026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02613" name="図 1"/>
                    <pic:cNvPicPr/>
                  </pic:nvPicPr>
                  <pic:blipFill>
                    <a:blip r:embed="rId13">
                      <a:extLst>
                        <a:ext uri="{28A0092B-C50C-407E-A947-70E740481C1C}">
                          <a14:useLocalDpi xmlns:a14="http://schemas.microsoft.com/office/drawing/2010/main" val="0"/>
                        </a:ext>
                      </a:extLst>
                    </a:blip>
                    <a:stretch>
                      <a:fillRect/>
                    </a:stretch>
                  </pic:blipFill>
                  <pic:spPr>
                    <a:xfrm>
                      <a:off x="0" y="0"/>
                      <a:ext cx="5629664" cy="2915691"/>
                    </a:xfrm>
                    <a:prstGeom prst="rect">
                      <a:avLst/>
                    </a:prstGeom>
                  </pic:spPr>
                </pic:pic>
              </a:graphicData>
            </a:graphic>
          </wp:inline>
        </w:drawing>
      </w:r>
    </w:p>
    <w:p w14:paraId="400C5852" w14:textId="7E9D1C17" w:rsidR="00317B18" w:rsidRPr="00515752" w:rsidRDefault="002B4F16" w:rsidP="00CC0E7B">
      <w:pPr>
        <w:pStyle w:val="ad"/>
        <w:ind w:firstLine="220"/>
        <w:rPr>
          <w:rFonts w:ascii="ＭＳ 明朝" w:hAnsi="ＭＳ 明朝"/>
          <w:szCs w:val="22"/>
        </w:rPr>
      </w:pPr>
      <w:bookmarkStart w:id="314" w:name="_Ref149224922"/>
      <w:r w:rsidRPr="00515752">
        <w:rPr>
          <w:rFonts w:ascii="ＭＳ 明朝" w:hAnsi="ＭＳ 明朝"/>
          <w:szCs w:val="22"/>
        </w:rPr>
        <w:t xml:space="preserve">図 </w:t>
      </w:r>
      <w:r w:rsidRPr="00515752">
        <w:rPr>
          <w:rFonts w:ascii="ＭＳ 明朝" w:hAnsi="ＭＳ 明朝"/>
          <w:szCs w:val="22"/>
        </w:rPr>
        <w:fldChar w:fldCharType="begin"/>
      </w:r>
      <w:r w:rsidRPr="00515752">
        <w:rPr>
          <w:rFonts w:ascii="ＭＳ 明朝" w:hAnsi="ＭＳ 明朝"/>
          <w:szCs w:val="22"/>
        </w:rPr>
        <w:instrText xml:space="preserve"> SEQ 図 \* ARABIC </w:instrText>
      </w:r>
      <w:r w:rsidRPr="00515752">
        <w:rPr>
          <w:rFonts w:ascii="ＭＳ 明朝" w:hAnsi="ＭＳ 明朝"/>
          <w:szCs w:val="22"/>
        </w:rPr>
        <w:fldChar w:fldCharType="separate"/>
      </w:r>
      <w:r w:rsidR="00DA1F26" w:rsidRPr="00515752">
        <w:rPr>
          <w:rFonts w:ascii="ＭＳ 明朝" w:hAnsi="ＭＳ 明朝"/>
          <w:noProof/>
          <w:szCs w:val="22"/>
        </w:rPr>
        <w:t>2</w:t>
      </w:r>
      <w:r w:rsidRPr="00515752">
        <w:rPr>
          <w:rFonts w:ascii="ＭＳ 明朝" w:hAnsi="ＭＳ 明朝"/>
          <w:szCs w:val="22"/>
        </w:rPr>
        <w:fldChar w:fldCharType="end"/>
      </w:r>
      <w:bookmarkEnd w:id="314"/>
      <w:r w:rsidRPr="00515752">
        <w:rPr>
          <w:rFonts w:ascii="ＭＳ 明朝" w:hAnsi="ＭＳ 明朝" w:hint="eastAsia"/>
          <w:szCs w:val="22"/>
        </w:rPr>
        <w:t xml:space="preserve">　中国によるワシントン条約登録野生動物の輸入件数</w:t>
      </w:r>
      <w:r w:rsidR="002533E4" w:rsidRPr="00515752">
        <w:rPr>
          <w:rFonts w:ascii="ＭＳ 明朝" w:hAnsi="ＭＳ 明朝" w:hint="eastAsia"/>
          <w:szCs w:val="22"/>
        </w:rPr>
        <w:t>及び実質GDPの変遷</w:t>
      </w:r>
      <w:r w:rsidRPr="00515752">
        <w:rPr>
          <w:rFonts w:ascii="ＭＳ 明朝" w:hAnsi="ＭＳ 明朝"/>
          <w:szCs w:val="22"/>
        </w:rPr>
        <w:t>(1990-2021年)</w:t>
      </w:r>
    </w:p>
    <w:p w14:paraId="11ECBC18" w14:textId="00746E8C" w:rsidR="007E7298" w:rsidRPr="00515752" w:rsidRDefault="00845666" w:rsidP="00515752">
      <w:pPr>
        <w:ind w:firstLine="220"/>
        <w:rPr>
          <w:rFonts w:ascii="ＭＳ 明朝" w:hAnsi="ＭＳ 明朝"/>
          <w:szCs w:val="22"/>
        </w:rPr>
      </w:pPr>
      <w:r w:rsidRPr="00515752">
        <w:rPr>
          <w:rFonts w:ascii="ＭＳ 明朝" w:hAnsi="ＭＳ 明朝" w:hint="eastAsia"/>
          <w:szCs w:val="22"/>
        </w:rPr>
        <w:t>出所</w:t>
      </w:r>
    </w:p>
    <w:p w14:paraId="6358F2F4" w14:textId="1C465387" w:rsidR="00A26103" w:rsidRPr="00515752" w:rsidRDefault="008820E3" w:rsidP="00A26103">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_Ref151454201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9</w:t>
      </w:r>
      <w:r w:rsidRPr="00515752">
        <w:rPr>
          <w:rFonts w:ascii="ＭＳ 明朝" w:hAnsi="ＭＳ 明朝"/>
          <w:szCs w:val="22"/>
        </w:rPr>
        <w:fldChar w:fldCharType="end"/>
      </w:r>
      <w:r w:rsidRPr="00515752">
        <w:rPr>
          <w:rFonts w:ascii="ＭＳ 明朝" w:hAnsi="ＭＳ 明朝" w:hint="eastAsia"/>
          <w:szCs w:val="22"/>
        </w:rPr>
        <w:t>は中国の野生動物取引件数の上位10か国を示している。</w:t>
      </w:r>
      <w:r w:rsidR="006F786A" w:rsidRPr="00515752">
        <w:rPr>
          <w:rFonts w:ascii="ＭＳ 明朝" w:hAnsi="ＭＳ 明朝" w:hint="eastAsia"/>
          <w:szCs w:val="22"/>
        </w:rPr>
        <w:t>インド、マレーシア、日本、ベトナムなど、前述した日本の取引国と比べてアジアの国々が上位にランクインしている。</w:t>
      </w:r>
      <w:r w:rsidR="00751FA9" w:rsidRPr="00515752">
        <w:rPr>
          <w:rFonts w:ascii="ＭＳ 明朝" w:hAnsi="ＭＳ 明朝" w:hint="eastAsia"/>
          <w:szCs w:val="22"/>
        </w:rPr>
        <w:t>また、ロシアが上位にランクインしている点も興味深い。</w:t>
      </w:r>
    </w:p>
    <w:p w14:paraId="15EED52C" w14:textId="4091B314" w:rsidR="00524C57" w:rsidRPr="00515752" w:rsidRDefault="00524C57" w:rsidP="00524C57">
      <w:pPr>
        <w:pStyle w:val="ad"/>
        <w:keepNext/>
        <w:ind w:firstLine="220"/>
        <w:rPr>
          <w:rFonts w:ascii="ＭＳ 明朝" w:hAnsi="ＭＳ 明朝"/>
          <w:szCs w:val="22"/>
        </w:rPr>
      </w:pPr>
      <w:bookmarkStart w:id="315" w:name="_Ref151454201"/>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9</w:t>
      </w:r>
      <w:r w:rsidRPr="00515752">
        <w:rPr>
          <w:rFonts w:ascii="ＭＳ 明朝" w:hAnsi="ＭＳ 明朝"/>
          <w:szCs w:val="22"/>
        </w:rPr>
        <w:fldChar w:fldCharType="end"/>
      </w:r>
      <w:bookmarkEnd w:id="315"/>
      <w:r w:rsidRPr="00515752">
        <w:rPr>
          <w:rFonts w:ascii="ＭＳ 明朝" w:hAnsi="ＭＳ 明朝" w:hint="eastAsia"/>
          <w:szCs w:val="22"/>
        </w:rPr>
        <w:t>中国の</w:t>
      </w:r>
      <w:r w:rsidR="009D0BC1" w:rsidRPr="00515752">
        <w:rPr>
          <w:rFonts w:ascii="ＭＳ 明朝" w:hAnsi="ＭＳ 明朝" w:hint="eastAsia"/>
          <w:szCs w:val="22"/>
        </w:rPr>
        <w:t>野生動物取引件数上位</w:t>
      </w:r>
      <w:r w:rsidR="009D0BC1" w:rsidRPr="00515752">
        <w:rPr>
          <w:rFonts w:ascii="ＭＳ 明朝" w:hAnsi="ＭＳ 明朝"/>
          <w:szCs w:val="22"/>
        </w:rPr>
        <w:t>10カ国</w:t>
      </w:r>
      <w:r w:rsidR="009D0BC1" w:rsidRPr="00515752">
        <w:rPr>
          <w:rFonts w:ascii="ＭＳ 明朝" w:hAnsi="ＭＳ 明朝" w:hint="eastAsia"/>
          <w:szCs w:val="22"/>
        </w:rPr>
        <w:t>(</w:t>
      </w:r>
      <w:r w:rsidR="009D0BC1" w:rsidRPr="00515752">
        <w:rPr>
          <w:rFonts w:ascii="ＭＳ 明朝" w:hAnsi="ＭＳ 明朝"/>
          <w:szCs w:val="22"/>
        </w:rPr>
        <w:t>1990-2021</w:t>
      </w:r>
      <w:r w:rsidR="009D0BC1" w:rsidRPr="00515752">
        <w:rPr>
          <w:rFonts w:ascii="ＭＳ 明朝" w:hAnsi="ＭＳ 明朝" w:hint="eastAsia"/>
          <w:szCs w:val="22"/>
        </w:rPr>
        <w:t>年)</w:t>
      </w:r>
    </w:p>
    <w:tbl>
      <w:tblPr>
        <w:tblW w:w="4666" w:type="dxa"/>
        <w:jc w:val="center"/>
        <w:tblCellMar>
          <w:left w:w="99" w:type="dxa"/>
          <w:right w:w="99" w:type="dxa"/>
        </w:tblCellMar>
        <w:tblLook w:val="04A0" w:firstRow="1" w:lastRow="0" w:firstColumn="1" w:lastColumn="0" w:noHBand="0" w:noVBand="1"/>
      </w:tblPr>
      <w:tblGrid>
        <w:gridCol w:w="1985"/>
        <w:gridCol w:w="2681"/>
      </w:tblGrid>
      <w:tr w:rsidR="00A26103" w:rsidRPr="00515752" w14:paraId="533426BC" w14:textId="77777777" w:rsidTr="003D393A">
        <w:trPr>
          <w:trHeight w:val="20"/>
          <w:jc w:val="center"/>
        </w:trPr>
        <w:tc>
          <w:tcPr>
            <w:tcW w:w="1985" w:type="dxa"/>
            <w:tcBorders>
              <w:top w:val="single" w:sz="4" w:space="0" w:color="auto"/>
              <w:left w:val="nil"/>
              <w:bottom w:val="nil"/>
              <w:right w:val="nil"/>
            </w:tcBorders>
            <w:shd w:val="clear" w:color="auto" w:fill="auto"/>
            <w:noWrap/>
            <w:vAlign w:val="center"/>
          </w:tcPr>
          <w:p w14:paraId="0424F1FD" w14:textId="77777777" w:rsidR="00A26103" w:rsidRPr="00515752" w:rsidRDefault="00A26103" w:rsidP="00C15D55">
            <w:pPr>
              <w:ind w:firstLine="220"/>
              <w:rPr>
                <w:rFonts w:ascii="ＭＳ 明朝" w:hAnsi="ＭＳ 明朝"/>
                <w:szCs w:val="22"/>
              </w:rPr>
            </w:pPr>
            <w:r w:rsidRPr="00515752">
              <w:rPr>
                <w:rFonts w:ascii="ＭＳ 明朝" w:hAnsi="ＭＳ 明朝"/>
                <w:szCs w:val="22"/>
              </w:rPr>
              <w:t>国名</w:t>
            </w:r>
          </w:p>
        </w:tc>
        <w:tc>
          <w:tcPr>
            <w:tcW w:w="2681" w:type="dxa"/>
            <w:tcBorders>
              <w:top w:val="single" w:sz="4" w:space="0" w:color="auto"/>
              <w:left w:val="nil"/>
              <w:bottom w:val="nil"/>
              <w:right w:val="nil"/>
            </w:tcBorders>
            <w:shd w:val="clear" w:color="auto" w:fill="auto"/>
            <w:noWrap/>
            <w:vAlign w:val="center"/>
          </w:tcPr>
          <w:p w14:paraId="18641988" w14:textId="77777777" w:rsidR="00A26103" w:rsidRPr="00515752" w:rsidRDefault="00A26103" w:rsidP="00C15D55">
            <w:pPr>
              <w:ind w:firstLine="220"/>
              <w:jc w:val="right"/>
              <w:rPr>
                <w:rFonts w:ascii="ＭＳ 明朝" w:hAnsi="ＭＳ 明朝"/>
                <w:szCs w:val="22"/>
              </w:rPr>
            </w:pPr>
            <w:r w:rsidRPr="00515752">
              <w:rPr>
                <w:rFonts w:ascii="ＭＳ 明朝" w:hAnsi="ＭＳ 明朝"/>
                <w:szCs w:val="22"/>
              </w:rPr>
              <w:t>取引件数</w:t>
            </w:r>
          </w:p>
        </w:tc>
      </w:tr>
      <w:tr w:rsidR="00A27ED0" w:rsidRPr="00515752" w14:paraId="49AB747F" w14:textId="77777777" w:rsidTr="003D393A">
        <w:trPr>
          <w:trHeight w:val="20"/>
          <w:jc w:val="center"/>
        </w:trPr>
        <w:tc>
          <w:tcPr>
            <w:tcW w:w="1985" w:type="dxa"/>
            <w:tcBorders>
              <w:top w:val="single" w:sz="4" w:space="0" w:color="auto"/>
              <w:left w:val="nil"/>
              <w:bottom w:val="nil"/>
              <w:right w:val="nil"/>
            </w:tcBorders>
            <w:shd w:val="clear" w:color="auto" w:fill="auto"/>
            <w:noWrap/>
            <w:vAlign w:val="center"/>
            <w:hideMark/>
          </w:tcPr>
          <w:p w14:paraId="12BEDA35" w14:textId="55039B6C" w:rsidR="00A27ED0" w:rsidRPr="00515752" w:rsidRDefault="00A27ED0" w:rsidP="00C15D55">
            <w:pPr>
              <w:ind w:firstLine="220"/>
              <w:rPr>
                <w:rFonts w:ascii="ＭＳ 明朝" w:hAnsi="ＭＳ 明朝"/>
                <w:szCs w:val="22"/>
              </w:rPr>
            </w:pPr>
            <w:r w:rsidRPr="00515752">
              <w:rPr>
                <w:rFonts w:ascii="ＭＳ 明朝" w:hAnsi="ＭＳ 明朝" w:hint="eastAsia"/>
                <w:szCs w:val="22"/>
              </w:rPr>
              <w:t>インド</w:t>
            </w:r>
          </w:p>
        </w:tc>
        <w:tc>
          <w:tcPr>
            <w:tcW w:w="2681" w:type="dxa"/>
            <w:tcBorders>
              <w:top w:val="single" w:sz="4" w:space="0" w:color="auto"/>
              <w:left w:val="nil"/>
              <w:bottom w:val="nil"/>
              <w:right w:val="nil"/>
            </w:tcBorders>
            <w:shd w:val="clear" w:color="auto" w:fill="auto"/>
            <w:noWrap/>
            <w:vAlign w:val="center"/>
            <w:hideMark/>
          </w:tcPr>
          <w:p w14:paraId="3EC5E9E9" w14:textId="1F6B242A" w:rsidR="00A27ED0" w:rsidRPr="00515752" w:rsidRDefault="00A27ED0" w:rsidP="00C15D55">
            <w:pPr>
              <w:ind w:firstLine="220"/>
              <w:jc w:val="right"/>
              <w:rPr>
                <w:rFonts w:ascii="ＭＳ 明朝" w:hAnsi="ＭＳ 明朝"/>
                <w:szCs w:val="22"/>
              </w:rPr>
            </w:pPr>
            <w:r w:rsidRPr="00515752">
              <w:rPr>
                <w:rFonts w:ascii="ＭＳ 明朝" w:hAnsi="ＭＳ 明朝"/>
                <w:szCs w:val="22"/>
              </w:rPr>
              <w:t>1397</w:t>
            </w:r>
          </w:p>
        </w:tc>
      </w:tr>
      <w:tr w:rsidR="00A27ED0" w:rsidRPr="00515752" w14:paraId="56F538D4"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51A118B5" w14:textId="7576F3F5" w:rsidR="00A27ED0" w:rsidRPr="00515752" w:rsidRDefault="00A27ED0" w:rsidP="00C15D55">
            <w:pPr>
              <w:ind w:firstLine="220"/>
              <w:rPr>
                <w:rFonts w:ascii="ＭＳ 明朝" w:hAnsi="ＭＳ 明朝"/>
                <w:szCs w:val="22"/>
              </w:rPr>
            </w:pPr>
            <w:r w:rsidRPr="00515752">
              <w:rPr>
                <w:rFonts w:ascii="ＭＳ 明朝" w:hAnsi="ＭＳ 明朝" w:hint="eastAsia"/>
                <w:szCs w:val="22"/>
              </w:rPr>
              <w:t>マレーシア</w:t>
            </w:r>
          </w:p>
        </w:tc>
        <w:tc>
          <w:tcPr>
            <w:tcW w:w="2681" w:type="dxa"/>
            <w:tcBorders>
              <w:top w:val="nil"/>
              <w:left w:val="nil"/>
              <w:bottom w:val="nil"/>
              <w:right w:val="nil"/>
            </w:tcBorders>
            <w:shd w:val="clear" w:color="auto" w:fill="auto"/>
            <w:noWrap/>
            <w:vAlign w:val="center"/>
            <w:hideMark/>
          </w:tcPr>
          <w:p w14:paraId="2C3DB92A" w14:textId="582FA1DC" w:rsidR="00A27ED0" w:rsidRPr="00515752" w:rsidRDefault="00A27ED0" w:rsidP="00C15D55">
            <w:pPr>
              <w:ind w:firstLine="220"/>
              <w:jc w:val="right"/>
              <w:rPr>
                <w:rFonts w:ascii="ＭＳ 明朝" w:hAnsi="ＭＳ 明朝"/>
                <w:szCs w:val="22"/>
              </w:rPr>
            </w:pPr>
            <w:r w:rsidRPr="00515752">
              <w:rPr>
                <w:rFonts w:ascii="ＭＳ 明朝" w:hAnsi="ＭＳ 明朝"/>
                <w:szCs w:val="22"/>
              </w:rPr>
              <w:t>459</w:t>
            </w:r>
          </w:p>
        </w:tc>
      </w:tr>
      <w:tr w:rsidR="00A27ED0" w:rsidRPr="00515752" w14:paraId="6D9B6C0F"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1891FC2D" w14:textId="487005A6" w:rsidR="00A27ED0" w:rsidRPr="00515752" w:rsidRDefault="00A27ED0" w:rsidP="00C15D55">
            <w:pPr>
              <w:ind w:firstLine="220"/>
              <w:rPr>
                <w:rFonts w:ascii="ＭＳ 明朝" w:hAnsi="ＭＳ 明朝"/>
                <w:szCs w:val="22"/>
              </w:rPr>
            </w:pPr>
            <w:r w:rsidRPr="00515752">
              <w:rPr>
                <w:rFonts w:ascii="ＭＳ 明朝" w:hAnsi="ＭＳ 明朝" w:hint="eastAsia"/>
                <w:szCs w:val="22"/>
              </w:rPr>
              <w:t>ガイアナ</w:t>
            </w:r>
          </w:p>
        </w:tc>
        <w:tc>
          <w:tcPr>
            <w:tcW w:w="2681" w:type="dxa"/>
            <w:tcBorders>
              <w:top w:val="nil"/>
              <w:left w:val="nil"/>
              <w:bottom w:val="nil"/>
              <w:right w:val="nil"/>
            </w:tcBorders>
            <w:shd w:val="clear" w:color="auto" w:fill="auto"/>
            <w:noWrap/>
            <w:vAlign w:val="center"/>
            <w:hideMark/>
          </w:tcPr>
          <w:p w14:paraId="3384180D" w14:textId="0DC88D4D" w:rsidR="00A27ED0" w:rsidRPr="00515752" w:rsidRDefault="00A27ED0" w:rsidP="00C15D55">
            <w:pPr>
              <w:ind w:firstLine="220"/>
              <w:jc w:val="right"/>
              <w:rPr>
                <w:rFonts w:ascii="ＭＳ 明朝" w:hAnsi="ＭＳ 明朝"/>
                <w:szCs w:val="22"/>
              </w:rPr>
            </w:pPr>
            <w:r w:rsidRPr="00515752">
              <w:rPr>
                <w:rFonts w:ascii="ＭＳ 明朝" w:hAnsi="ＭＳ 明朝"/>
                <w:szCs w:val="22"/>
              </w:rPr>
              <w:t>409</w:t>
            </w:r>
          </w:p>
        </w:tc>
      </w:tr>
      <w:tr w:rsidR="00A27ED0" w:rsidRPr="00515752" w14:paraId="45FFC00E"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7E8D6445" w14:textId="1B03A577" w:rsidR="00A27ED0" w:rsidRPr="00515752" w:rsidRDefault="00A27ED0" w:rsidP="00C15D55">
            <w:pPr>
              <w:ind w:firstLine="220"/>
              <w:rPr>
                <w:rFonts w:ascii="ＭＳ 明朝" w:hAnsi="ＭＳ 明朝"/>
                <w:szCs w:val="22"/>
              </w:rPr>
            </w:pPr>
            <w:r w:rsidRPr="00515752">
              <w:rPr>
                <w:rFonts w:ascii="ＭＳ 明朝" w:hAnsi="ＭＳ 明朝" w:hint="eastAsia"/>
                <w:szCs w:val="22"/>
              </w:rPr>
              <w:t>日本</w:t>
            </w:r>
          </w:p>
        </w:tc>
        <w:tc>
          <w:tcPr>
            <w:tcW w:w="2681" w:type="dxa"/>
            <w:tcBorders>
              <w:top w:val="nil"/>
              <w:left w:val="nil"/>
              <w:bottom w:val="nil"/>
              <w:right w:val="nil"/>
            </w:tcBorders>
            <w:shd w:val="clear" w:color="auto" w:fill="auto"/>
            <w:noWrap/>
            <w:vAlign w:val="center"/>
            <w:hideMark/>
          </w:tcPr>
          <w:p w14:paraId="114CAFC5" w14:textId="79D9F41A" w:rsidR="00A27ED0" w:rsidRPr="00515752" w:rsidRDefault="00A27ED0" w:rsidP="00C15D55">
            <w:pPr>
              <w:ind w:firstLine="220"/>
              <w:jc w:val="right"/>
              <w:rPr>
                <w:rFonts w:ascii="ＭＳ 明朝" w:hAnsi="ＭＳ 明朝"/>
                <w:szCs w:val="22"/>
              </w:rPr>
            </w:pPr>
            <w:r w:rsidRPr="00515752">
              <w:rPr>
                <w:rFonts w:ascii="ＭＳ 明朝" w:hAnsi="ＭＳ 明朝"/>
                <w:szCs w:val="22"/>
              </w:rPr>
              <w:t>128</w:t>
            </w:r>
          </w:p>
        </w:tc>
      </w:tr>
      <w:tr w:rsidR="00A27ED0" w:rsidRPr="00515752" w14:paraId="2CF3AF73"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7F77A85B" w14:textId="1F892826" w:rsidR="00A27ED0" w:rsidRPr="00515752" w:rsidRDefault="00234A5B" w:rsidP="00C15D55">
            <w:pPr>
              <w:ind w:firstLine="220"/>
              <w:rPr>
                <w:rFonts w:ascii="ＭＳ 明朝" w:hAnsi="ＭＳ 明朝"/>
                <w:szCs w:val="22"/>
              </w:rPr>
            </w:pPr>
            <w:r w:rsidRPr="00515752">
              <w:rPr>
                <w:rFonts w:ascii="ＭＳ 明朝" w:hAnsi="ＭＳ 明朝" w:hint="eastAsia"/>
                <w:szCs w:val="22"/>
              </w:rPr>
              <w:t>スリナム</w:t>
            </w:r>
          </w:p>
        </w:tc>
        <w:tc>
          <w:tcPr>
            <w:tcW w:w="2681" w:type="dxa"/>
            <w:tcBorders>
              <w:top w:val="nil"/>
              <w:left w:val="nil"/>
              <w:bottom w:val="nil"/>
              <w:right w:val="nil"/>
            </w:tcBorders>
            <w:shd w:val="clear" w:color="auto" w:fill="auto"/>
            <w:noWrap/>
            <w:vAlign w:val="center"/>
            <w:hideMark/>
          </w:tcPr>
          <w:p w14:paraId="2C82B202" w14:textId="50558F6E" w:rsidR="00A27ED0" w:rsidRPr="00515752" w:rsidRDefault="00A27ED0" w:rsidP="00C15D55">
            <w:pPr>
              <w:ind w:firstLine="220"/>
              <w:jc w:val="right"/>
              <w:rPr>
                <w:rFonts w:ascii="ＭＳ 明朝" w:hAnsi="ＭＳ 明朝"/>
                <w:szCs w:val="22"/>
              </w:rPr>
            </w:pPr>
            <w:r w:rsidRPr="00515752">
              <w:rPr>
                <w:rFonts w:ascii="ＭＳ 明朝" w:hAnsi="ＭＳ 明朝"/>
                <w:szCs w:val="22"/>
              </w:rPr>
              <w:t>120</w:t>
            </w:r>
          </w:p>
        </w:tc>
      </w:tr>
      <w:tr w:rsidR="00A27ED0" w:rsidRPr="00515752" w14:paraId="33A21CCF"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1B9E9583" w14:textId="1D86C74C" w:rsidR="00A27ED0" w:rsidRPr="00515752" w:rsidRDefault="00234A5B" w:rsidP="00C15D55">
            <w:pPr>
              <w:ind w:firstLine="220"/>
              <w:rPr>
                <w:rFonts w:ascii="ＭＳ 明朝" w:hAnsi="ＭＳ 明朝"/>
                <w:szCs w:val="22"/>
              </w:rPr>
            </w:pPr>
            <w:r w:rsidRPr="00515752">
              <w:rPr>
                <w:rFonts w:ascii="ＭＳ 明朝" w:hAnsi="ＭＳ 明朝" w:hint="eastAsia"/>
                <w:szCs w:val="22"/>
              </w:rPr>
              <w:t>ロシア</w:t>
            </w:r>
          </w:p>
        </w:tc>
        <w:tc>
          <w:tcPr>
            <w:tcW w:w="2681" w:type="dxa"/>
            <w:tcBorders>
              <w:top w:val="nil"/>
              <w:left w:val="nil"/>
              <w:bottom w:val="nil"/>
              <w:right w:val="nil"/>
            </w:tcBorders>
            <w:shd w:val="clear" w:color="auto" w:fill="auto"/>
            <w:noWrap/>
            <w:vAlign w:val="center"/>
            <w:hideMark/>
          </w:tcPr>
          <w:p w14:paraId="2DDA880D" w14:textId="487F0482" w:rsidR="00A27ED0" w:rsidRPr="00515752" w:rsidRDefault="00A27ED0" w:rsidP="00C15D55">
            <w:pPr>
              <w:ind w:firstLine="220"/>
              <w:jc w:val="right"/>
              <w:rPr>
                <w:rFonts w:ascii="ＭＳ 明朝" w:hAnsi="ＭＳ 明朝"/>
                <w:szCs w:val="22"/>
              </w:rPr>
            </w:pPr>
            <w:r w:rsidRPr="00515752">
              <w:rPr>
                <w:rFonts w:ascii="ＭＳ 明朝" w:hAnsi="ＭＳ 明朝"/>
                <w:szCs w:val="22"/>
              </w:rPr>
              <w:t>67</w:t>
            </w:r>
          </w:p>
        </w:tc>
      </w:tr>
      <w:tr w:rsidR="00A27ED0" w:rsidRPr="00515752" w14:paraId="0E997224"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6D3812FA" w14:textId="550796E4" w:rsidR="00A27ED0" w:rsidRPr="00515752" w:rsidRDefault="0069638C" w:rsidP="00C15D55">
            <w:pPr>
              <w:ind w:firstLine="220"/>
              <w:rPr>
                <w:rFonts w:ascii="ＭＳ 明朝" w:hAnsi="ＭＳ 明朝"/>
                <w:szCs w:val="22"/>
              </w:rPr>
            </w:pPr>
            <w:r w:rsidRPr="00515752">
              <w:rPr>
                <w:rFonts w:ascii="ＭＳ 明朝" w:hAnsi="ＭＳ 明朝" w:hint="eastAsia"/>
                <w:szCs w:val="22"/>
              </w:rPr>
              <w:t>ベトナム</w:t>
            </w:r>
          </w:p>
        </w:tc>
        <w:tc>
          <w:tcPr>
            <w:tcW w:w="2681" w:type="dxa"/>
            <w:tcBorders>
              <w:top w:val="nil"/>
              <w:left w:val="nil"/>
              <w:bottom w:val="nil"/>
              <w:right w:val="nil"/>
            </w:tcBorders>
            <w:shd w:val="clear" w:color="auto" w:fill="auto"/>
            <w:noWrap/>
            <w:vAlign w:val="center"/>
            <w:hideMark/>
          </w:tcPr>
          <w:p w14:paraId="1B3D0299" w14:textId="130AD56F" w:rsidR="00A27ED0" w:rsidRPr="00515752" w:rsidRDefault="00A27ED0" w:rsidP="00C15D55">
            <w:pPr>
              <w:ind w:firstLine="220"/>
              <w:jc w:val="right"/>
              <w:rPr>
                <w:rFonts w:ascii="ＭＳ 明朝" w:hAnsi="ＭＳ 明朝"/>
                <w:szCs w:val="22"/>
              </w:rPr>
            </w:pPr>
            <w:r w:rsidRPr="00515752">
              <w:rPr>
                <w:rFonts w:ascii="ＭＳ 明朝" w:hAnsi="ＭＳ 明朝"/>
                <w:szCs w:val="22"/>
              </w:rPr>
              <w:t>64</w:t>
            </w:r>
          </w:p>
        </w:tc>
      </w:tr>
      <w:tr w:rsidR="00A27ED0" w:rsidRPr="00515752" w14:paraId="277D3959"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2FBC784A" w14:textId="0FF40F39" w:rsidR="00A27ED0" w:rsidRPr="00515752" w:rsidRDefault="00416DA9" w:rsidP="00C15D55">
            <w:pPr>
              <w:ind w:firstLine="220"/>
              <w:rPr>
                <w:rFonts w:ascii="ＭＳ 明朝" w:hAnsi="ＭＳ 明朝"/>
                <w:szCs w:val="22"/>
              </w:rPr>
            </w:pPr>
            <w:r w:rsidRPr="00515752">
              <w:rPr>
                <w:rFonts w:ascii="ＭＳ 明朝" w:hAnsi="ＭＳ 明朝" w:hint="eastAsia"/>
                <w:szCs w:val="22"/>
              </w:rPr>
              <w:t>南アフリカ</w:t>
            </w:r>
          </w:p>
        </w:tc>
        <w:tc>
          <w:tcPr>
            <w:tcW w:w="2681" w:type="dxa"/>
            <w:tcBorders>
              <w:top w:val="nil"/>
              <w:left w:val="nil"/>
              <w:bottom w:val="nil"/>
              <w:right w:val="nil"/>
            </w:tcBorders>
            <w:shd w:val="clear" w:color="auto" w:fill="auto"/>
            <w:noWrap/>
            <w:vAlign w:val="center"/>
            <w:hideMark/>
          </w:tcPr>
          <w:p w14:paraId="6C5F84F9" w14:textId="1CE5E4A1" w:rsidR="00A27ED0" w:rsidRPr="00515752" w:rsidRDefault="00A27ED0" w:rsidP="00C15D55">
            <w:pPr>
              <w:ind w:firstLine="220"/>
              <w:jc w:val="right"/>
              <w:rPr>
                <w:rFonts w:ascii="ＭＳ 明朝" w:hAnsi="ＭＳ 明朝"/>
                <w:szCs w:val="22"/>
              </w:rPr>
            </w:pPr>
            <w:r w:rsidRPr="00515752">
              <w:rPr>
                <w:rFonts w:ascii="ＭＳ 明朝" w:hAnsi="ＭＳ 明朝"/>
                <w:szCs w:val="22"/>
              </w:rPr>
              <w:t>54</w:t>
            </w:r>
          </w:p>
        </w:tc>
      </w:tr>
      <w:tr w:rsidR="00A27ED0" w:rsidRPr="00515752" w14:paraId="0A8B4C49" w14:textId="77777777" w:rsidTr="003D393A">
        <w:trPr>
          <w:trHeight w:val="20"/>
          <w:jc w:val="center"/>
        </w:trPr>
        <w:tc>
          <w:tcPr>
            <w:tcW w:w="1985" w:type="dxa"/>
            <w:tcBorders>
              <w:top w:val="nil"/>
              <w:left w:val="nil"/>
              <w:right w:val="nil"/>
            </w:tcBorders>
            <w:shd w:val="clear" w:color="auto" w:fill="auto"/>
            <w:noWrap/>
            <w:vAlign w:val="center"/>
            <w:hideMark/>
          </w:tcPr>
          <w:p w14:paraId="0A0DCC99" w14:textId="30BC1A1C" w:rsidR="00A27ED0" w:rsidRPr="00515752" w:rsidRDefault="000B12C9" w:rsidP="00C15D55">
            <w:pPr>
              <w:ind w:firstLine="220"/>
              <w:rPr>
                <w:rFonts w:ascii="ＭＳ 明朝" w:hAnsi="ＭＳ 明朝"/>
                <w:szCs w:val="22"/>
              </w:rPr>
            </w:pPr>
            <w:r w:rsidRPr="00515752">
              <w:rPr>
                <w:rFonts w:ascii="ＭＳ 明朝" w:hAnsi="ＭＳ 明朝" w:hint="eastAsia"/>
                <w:szCs w:val="22"/>
              </w:rPr>
              <w:lastRenderedPageBreak/>
              <w:t>ウルグアイ</w:t>
            </w:r>
          </w:p>
        </w:tc>
        <w:tc>
          <w:tcPr>
            <w:tcW w:w="2681" w:type="dxa"/>
            <w:tcBorders>
              <w:top w:val="nil"/>
              <w:left w:val="nil"/>
              <w:right w:val="nil"/>
            </w:tcBorders>
            <w:shd w:val="clear" w:color="auto" w:fill="auto"/>
            <w:noWrap/>
            <w:vAlign w:val="center"/>
            <w:hideMark/>
          </w:tcPr>
          <w:p w14:paraId="4E6EC513" w14:textId="6338C89B" w:rsidR="00A27ED0" w:rsidRPr="00515752" w:rsidRDefault="00A27ED0" w:rsidP="00046724">
            <w:pPr>
              <w:ind w:firstLine="220"/>
              <w:jc w:val="right"/>
              <w:rPr>
                <w:rFonts w:ascii="ＭＳ 明朝" w:hAnsi="ＭＳ 明朝"/>
                <w:szCs w:val="22"/>
              </w:rPr>
            </w:pPr>
            <w:r w:rsidRPr="00515752">
              <w:rPr>
                <w:rFonts w:ascii="ＭＳ 明朝" w:hAnsi="ＭＳ 明朝"/>
                <w:szCs w:val="22"/>
              </w:rPr>
              <w:t>43</w:t>
            </w:r>
          </w:p>
        </w:tc>
      </w:tr>
      <w:tr w:rsidR="00A27ED0" w:rsidRPr="00515752" w14:paraId="0D67B56E" w14:textId="77777777" w:rsidTr="003D393A">
        <w:trPr>
          <w:trHeight w:val="20"/>
          <w:jc w:val="center"/>
        </w:trPr>
        <w:tc>
          <w:tcPr>
            <w:tcW w:w="1985" w:type="dxa"/>
            <w:tcBorders>
              <w:top w:val="nil"/>
              <w:left w:val="nil"/>
              <w:bottom w:val="single" w:sz="4" w:space="0" w:color="auto"/>
              <w:right w:val="nil"/>
            </w:tcBorders>
            <w:shd w:val="clear" w:color="auto" w:fill="auto"/>
            <w:noWrap/>
            <w:vAlign w:val="center"/>
            <w:hideMark/>
          </w:tcPr>
          <w:p w14:paraId="1CFA52F4" w14:textId="322889C5" w:rsidR="00A27ED0" w:rsidRPr="00515752" w:rsidRDefault="000B12C9" w:rsidP="00C15D55">
            <w:pPr>
              <w:ind w:firstLine="220"/>
              <w:rPr>
                <w:rFonts w:ascii="ＭＳ 明朝" w:hAnsi="ＭＳ 明朝"/>
                <w:szCs w:val="22"/>
              </w:rPr>
            </w:pPr>
            <w:r w:rsidRPr="00515752">
              <w:rPr>
                <w:rFonts w:ascii="ＭＳ 明朝" w:hAnsi="ＭＳ 明朝" w:hint="eastAsia"/>
                <w:szCs w:val="22"/>
              </w:rPr>
              <w:t>アメリカ合衆国</w:t>
            </w:r>
          </w:p>
        </w:tc>
        <w:tc>
          <w:tcPr>
            <w:tcW w:w="2681" w:type="dxa"/>
            <w:tcBorders>
              <w:top w:val="nil"/>
              <w:left w:val="nil"/>
              <w:bottom w:val="single" w:sz="4" w:space="0" w:color="auto"/>
              <w:right w:val="nil"/>
            </w:tcBorders>
            <w:shd w:val="clear" w:color="auto" w:fill="auto"/>
            <w:noWrap/>
            <w:vAlign w:val="center"/>
            <w:hideMark/>
          </w:tcPr>
          <w:p w14:paraId="4A4D2A97" w14:textId="33832E43" w:rsidR="00A27ED0" w:rsidRPr="00515752" w:rsidRDefault="00A27ED0" w:rsidP="00046724">
            <w:pPr>
              <w:ind w:firstLine="220"/>
              <w:jc w:val="right"/>
              <w:rPr>
                <w:rFonts w:ascii="ＭＳ 明朝" w:hAnsi="ＭＳ 明朝"/>
                <w:szCs w:val="22"/>
              </w:rPr>
            </w:pPr>
            <w:r w:rsidRPr="00515752">
              <w:rPr>
                <w:rFonts w:ascii="ＭＳ 明朝" w:hAnsi="ＭＳ 明朝"/>
                <w:szCs w:val="22"/>
              </w:rPr>
              <w:t>39</w:t>
            </w:r>
          </w:p>
        </w:tc>
      </w:tr>
    </w:tbl>
    <w:p w14:paraId="0FACF20D" w14:textId="50FF343D" w:rsidR="00A26103" w:rsidRPr="00515752" w:rsidRDefault="002541B8" w:rsidP="00A26103">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_Ref151454310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10</w:t>
      </w:r>
      <w:r w:rsidRPr="00515752">
        <w:rPr>
          <w:rFonts w:ascii="ＭＳ 明朝" w:hAnsi="ＭＳ 明朝"/>
          <w:szCs w:val="22"/>
        </w:rPr>
        <w:fldChar w:fldCharType="end"/>
      </w:r>
      <w:r w:rsidRPr="00515752">
        <w:rPr>
          <w:rFonts w:ascii="ＭＳ 明朝" w:hAnsi="ＭＳ 明朝" w:hint="eastAsia"/>
          <w:szCs w:val="22"/>
        </w:rPr>
        <w:t>はインドからの輸入件数上位5品目を示している。</w:t>
      </w:r>
      <w:r w:rsidR="00D9760C" w:rsidRPr="00515752">
        <w:rPr>
          <w:rFonts w:ascii="ＭＳ 明朝" w:hAnsi="ＭＳ 明朝" w:hint="eastAsia"/>
          <w:szCs w:val="22"/>
        </w:rPr>
        <w:t>中国はインドからは爬虫類、特にカメを多く輸入していることがわかる。</w:t>
      </w:r>
    </w:p>
    <w:p w14:paraId="572FCE04" w14:textId="4F7683D6" w:rsidR="00D3758B" w:rsidRPr="00515752" w:rsidRDefault="00D3758B" w:rsidP="00D3758B">
      <w:pPr>
        <w:pStyle w:val="ad"/>
        <w:keepNext/>
        <w:ind w:firstLine="220"/>
        <w:rPr>
          <w:rFonts w:ascii="ＭＳ 明朝" w:hAnsi="ＭＳ 明朝"/>
          <w:szCs w:val="22"/>
        </w:rPr>
      </w:pPr>
      <w:bookmarkStart w:id="316" w:name="_Ref151454310"/>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10</w:t>
      </w:r>
      <w:r w:rsidRPr="00515752">
        <w:rPr>
          <w:rFonts w:ascii="ＭＳ 明朝" w:hAnsi="ＭＳ 明朝"/>
          <w:szCs w:val="22"/>
        </w:rPr>
        <w:fldChar w:fldCharType="end"/>
      </w:r>
      <w:bookmarkEnd w:id="316"/>
      <w:r w:rsidRPr="00515752">
        <w:rPr>
          <w:rFonts w:ascii="ＭＳ 明朝" w:hAnsi="ＭＳ 明朝" w:hint="eastAsia"/>
          <w:szCs w:val="22"/>
        </w:rPr>
        <w:t xml:space="preserve">　インド</w:t>
      </w:r>
      <w:r w:rsidR="002D6591" w:rsidRPr="00515752">
        <w:rPr>
          <w:rFonts w:ascii="ＭＳ 明朝" w:hAnsi="ＭＳ 明朝" w:hint="eastAsia"/>
          <w:szCs w:val="22"/>
        </w:rPr>
        <w:t>から</w:t>
      </w:r>
      <w:r w:rsidRPr="00515752">
        <w:rPr>
          <w:rFonts w:ascii="ＭＳ 明朝" w:hAnsi="ＭＳ 明朝" w:hint="eastAsia"/>
          <w:szCs w:val="22"/>
        </w:rPr>
        <w:t>の取引件数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456083" w:rsidRPr="00515752" w14:paraId="621819BB" w14:textId="77777777" w:rsidTr="00F900AD">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26E79A48" w14:textId="77777777" w:rsidR="00456083" w:rsidRPr="00515752" w:rsidRDefault="00456083" w:rsidP="00862B13">
            <w:pPr>
              <w:ind w:firstLine="220"/>
              <w:rPr>
                <w:rFonts w:ascii="ＭＳ 明朝" w:hAnsi="ＭＳ 明朝"/>
                <w:color w:val="000000"/>
                <w:szCs w:val="22"/>
              </w:rPr>
            </w:pPr>
            <w:r w:rsidRPr="00515752">
              <w:rPr>
                <w:rFonts w:ascii="ＭＳ 明朝" w:hAnsi="ＭＳ 明朝" w:hint="eastAsia"/>
                <w:color w:val="000000"/>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1E168C7B" w14:textId="77777777" w:rsidR="00456083" w:rsidRPr="00515752" w:rsidRDefault="00456083" w:rsidP="00862B13">
            <w:pPr>
              <w:ind w:firstLine="220"/>
              <w:jc w:val="right"/>
              <w:rPr>
                <w:rFonts w:ascii="ＭＳ 明朝" w:hAnsi="ＭＳ 明朝"/>
                <w:color w:val="000000"/>
                <w:szCs w:val="22"/>
              </w:rPr>
            </w:pPr>
            <w:r w:rsidRPr="00515752">
              <w:rPr>
                <w:rFonts w:ascii="ＭＳ 明朝" w:hAnsi="ＭＳ 明朝" w:hint="eastAsia"/>
                <w:color w:val="000000"/>
                <w:szCs w:val="22"/>
              </w:rPr>
              <w:t>取引件数</w:t>
            </w:r>
          </w:p>
        </w:tc>
      </w:tr>
      <w:tr w:rsidR="00456083" w:rsidRPr="00515752" w14:paraId="24B38505" w14:textId="77777777" w:rsidTr="00F900AD">
        <w:trPr>
          <w:trHeight w:val="340"/>
          <w:jc w:val="center"/>
        </w:trPr>
        <w:tc>
          <w:tcPr>
            <w:tcW w:w="2147" w:type="dxa"/>
            <w:tcBorders>
              <w:top w:val="single" w:sz="4" w:space="0" w:color="auto"/>
              <w:left w:val="nil"/>
              <w:bottom w:val="nil"/>
              <w:right w:val="nil"/>
            </w:tcBorders>
            <w:shd w:val="clear" w:color="auto" w:fill="auto"/>
            <w:noWrap/>
            <w:hideMark/>
          </w:tcPr>
          <w:p w14:paraId="51A00CF9" w14:textId="38AFA8C8" w:rsidR="00456083" w:rsidRPr="00515752" w:rsidRDefault="00456BFD" w:rsidP="00456083">
            <w:pPr>
              <w:ind w:firstLine="220"/>
              <w:rPr>
                <w:rFonts w:ascii="ＭＳ 明朝" w:hAnsi="ＭＳ 明朝"/>
                <w:color w:val="000000"/>
                <w:szCs w:val="22"/>
              </w:rPr>
            </w:pPr>
            <w:r w:rsidRPr="00515752">
              <w:rPr>
                <w:rFonts w:ascii="ＭＳ 明朝" w:hAnsi="ＭＳ 明朝" w:hint="eastAsia"/>
                <w:szCs w:val="22"/>
              </w:rPr>
              <w:t>イシガメ</w:t>
            </w:r>
            <w:r w:rsidR="00456083" w:rsidRPr="00515752">
              <w:rPr>
                <w:rFonts w:ascii="ＭＳ 明朝" w:hAnsi="ＭＳ 明朝" w:hint="eastAsia"/>
                <w:szCs w:val="22"/>
              </w:rPr>
              <w:t>科</w:t>
            </w:r>
            <w:r w:rsidR="00456083" w:rsidRPr="00515752">
              <w:rPr>
                <w:rFonts w:ascii="ＭＳ 明朝" w:hAnsi="ＭＳ 明朝"/>
                <w:szCs w:val="22"/>
              </w:rPr>
              <w:t xml:space="preserve"> </w:t>
            </w:r>
          </w:p>
        </w:tc>
        <w:tc>
          <w:tcPr>
            <w:tcW w:w="1448" w:type="dxa"/>
            <w:tcBorders>
              <w:top w:val="single" w:sz="4" w:space="0" w:color="auto"/>
              <w:left w:val="nil"/>
              <w:bottom w:val="nil"/>
              <w:right w:val="nil"/>
            </w:tcBorders>
            <w:shd w:val="clear" w:color="auto" w:fill="auto"/>
            <w:noWrap/>
            <w:vAlign w:val="center"/>
            <w:hideMark/>
          </w:tcPr>
          <w:p w14:paraId="041E97D5" w14:textId="4AE04FE6" w:rsidR="00456083" w:rsidRPr="00515752" w:rsidRDefault="00456083" w:rsidP="00456083">
            <w:pPr>
              <w:ind w:firstLine="220"/>
              <w:jc w:val="right"/>
              <w:rPr>
                <w:rFonts w:ascii="ＭＳ 明朝" w:hAnsi="ＭＳ 明朝"/>
                <w:color w:val="000000"/>
                <w:szCs w:val="22"/>
              </w:rPr>
            </w:pPr>
            <w:commentRangeStart w:id="317"/>
            <w:r w:rsidRPr="00515752">
              <w:rPr>
                <w:rFonts w:ascii="ＭＳ 明朝" w:hAnsi="ＭＳ 明朝"/>
                <w:szCs w:val="22"/>
              </w:rPr>
              <w:t>727</w:t>
            </w:r>
            <w:commentRangeEnd w:id="317"/>
            <w:r w:rsidR="00FF1FA6" w:rsidRPr="00515752">
              <w:rPr>
                <w:rStyle w:val="af5"/>
                <w:rFonts w:ascii="ＭＳ 明朝" w:hAnsi="ＭＳ 明朝"/>
                <w:sz w:val="22"/>
                <w:szCs w:val="22"/>
              </w:rPr>
              <w:commentReference w:id="317"/>
            </w:r>
          </w:p>
        </w:tc>
      </w:tr>
      <w:tr w:rsidR="00456083" w:rsidRPr="00515752" w14:paraId="63CD6316" w14:textId="77777777" w:rsidTr="00F900AD">
        <w:trPr>
          <w:trHeight w:val="340"/>
          <w:jc w:val="center"/>
        </w:trPr>
        <w:tc>
          <w:tcPr>
            <w:tcW w:w="2147" w:type="dxa"/>
            <w:tcBorders>
              <w:top w:val="nil"/>
              <w:left w:val="nil"/>
              <w:bottom w:val="nil"/>
              <w:right w:val="nil"/>
            </w:tcBorders>
            <w:shd w:val="clear" w:color="auto" w:fill="auto"/>
            <w:noWrap/>
            <w:hideMark/>
          </w:tcPr>
          <w:p w14:paraId="1602E4F7" w14:textId="041B7AD1" w:rsidR="00456083" w:rsidRPr="00515752" w:rsidRDefault="009D1B03" w:rsidP="00456083">
            <w:pPr>
              <w:ind w:firstLine="220"/>
              <w:rPr>
                <w:rFonts w:ascii="ＭＳ 明朝" w:hAnsi="ＭＳ 明朝"/>
                <w:color w:val="000000"/>
                <w:szCs w:val="22"/>
              </w:rPr>
            </w:pPr>
            <w:r w:rsidRPr="00515752">
              <w:rPr>
                <w:rFonts w:ascii="ＭＳ 明朝" w:hAnsi="ＭＳ 明朝" w:hint="eastAsia"/>
                <w:szCs w:val="22"/>
              </w:rPr>
              <w:t>スッポン</w:t>
            </w:r>
            <w:r w:rsidR="00456083" w:rsidRPr="00515752">
              <w:rPr>
                <w:rFonts w:ascii="ＭＳ 明朝" w:hAnsi="ＭＳ 明朝" w:hint="eastAsia"/>
                <w:szCs w:val="22"/>
              </w:rPr>
              <w:t>科</w:t>
            </w:r>
            <w:r w:rsidR="00456083" w:rsidRPr="00515752">
              <w:rPr>
                <w:rFonts w:ascii="ＭＳ 明朝" w:hAnsi="ＭＳ 明朝"/>
                <w:szCs w:val="22"/>
              </w:rPr>
              <w:t xml:space="preserve"> </w:t>
            </w:r>
          </w:p>
        </w:tc>
        <w:tc>
          <w:tcPr>
            <w:tcW w:w="1448" w:type="dxa"/>
            <w:tcBorders>
              <w:top w:val="nil"/>
              <w:left w:val="nil"/>
              <w:bottom w:val="nil"/>
              <w:right w:val="nil"/>
            </w:tcBorders>
            <w:shd w:val="clear" w:color="auto" w:fill="auto"/>
            <w:noWrap/>
            <w:vAlign w:val="center"/>
            <w:hideMark/>
          </w:tcPr>
          <w:p w14:paraId="08168A89" w14:textId="587FFA12" w:rsidR="00456083" w:rsidRPr="00515752" w:rsidRDefault="00456083" w:rsidP="00456083">
            <w:pPr>
              <w:ind w:firstLine="220"/>
              <w:jc w:val="right"/>
              <w:rPr>
                <w:rFonts w:ascii="ＭＳ 明朝" w:hAnsi="ＭＳ 明朝"/>
                <w:color w:val="000000"/>
                <w:szCs w:val="22"/>
              </w:rPr>
            </w:pPr>
            <w:r w:rsidRPr="00515752">
              <w:rPr>
                <w:rFonts w:ascii="ＭＳ 明朝" w:hAnsi="ＭＳ 明朝"/>
                <w:szCs w:val="22"/>
              </w:rPr>
              <w:t>496</w:t>
            </w:r>
          </w:p>
        </w:tc>
      </w:tr>
      <w:tr w:rsidR="00456083" w:rsidRPr="00515752" w14:paraId="0A36B5A6" w14:textId="77777777" w:rsidTr="00F900AD">
        <w:trPr>
          <w:trHeight w:val="340"/>
          <w:jc w:val="center"/>
        </w:trPr>
        <w:tc>
          <w:tcPr>
            <w:tcW w:w="2147" w:type="dxa"/>
            <w:tcBorders>
              <w:top w:val="nil"/>
              <w:left w:val="nil"/>
              <w:bottom w:val="nil"/>
              <w:right w:val="nil"/>
            </w:tcBorders>
            <w:shd w:val="clear" w:color="auto" w:fill="auto"/>
            <w:noWrap/>
            <w:hideMark/>
          </w:tcPr>
          <w:p w14:paraId="595F4178" w14:textId="7F042852" w:rsidR="00456083" w:rsidRPr="00515752" w:rsidRDefault="00456083" w:rsidP="00456083">
            <w:pPr>
              <w:ind w:firstLine="220"/>
              <w:rPr>
                <w:rFonts w:ascii="ＭＳ 明朝" w:hAnsi="ＭＳ 明朝"/>
                <w:szCs w:val="22"/>
              </w:rPr>
            </w:pPr>
            <w:r w:rsidRPr="00515752">
              <w:rPr>
                <w:rFonts w:ascii="ＭＳ 明朝" w:hAnsi="ＭＳ 明朝" w:hint="eastAsia"/>
                <w:szCs w:val="22"/>
              </w:rPr>
              <w:t>ナミ</w:t>
            </w:r>
            <w:r w:rsidR="00D46DEC" w:rsidRPr="00515752">
              <w:rPr>
                <w:rFonts w:ascii="ＭＳ 明朝" w:hAnsi="ＭＳ 明朝" w:hint="eastAsia"/>
                <w:szCs w:val="22"/>
              </w:rPr>
              <w:t>ヘビ</w:t>
            </w:r>
            <w:r w:rsidRPr="00515752">
              <w:rPr>
                <w:rFonts w:ascii="ＭＳ 明朝" w:hAnsi="ＭＳ 明朝" w:hint="eastAsia"/>
                <w:szCs w:val="22"/>
              </w:rPr>
              <w:t>科</w:t>
            </w:r>
            <w:r w:rsidRPr="00515752">
              <w:rPr>
                <w:rFonts w:ascii="ＭＳ 明朝" w:hAnsi="ＭＳ 明朝"/>
                <w:szCs w:val="22"/>
              </w:rPr>
              <w:t xml:space="preserve"> </w:t>
            </w:r>
          </w:p>
        </w:tc>
        <w:tc>
          <w:tcPr>
            <w:tcW w:w="1448" w:type="dxa"/>
            <w:tcBorders>
              <w:top w:val="nil"/>
              <w:left w:val="nil"/>
              <w:bottom w:val="nil"/>
              <w:right w:val="nil"/>
            </w:tcBorders>
            <w:shd w:val="clear" w:color="auto" w:fill="auto"/>
            <w:noWrap/>
            <w:vAlign w:val="center"/>
            <w:hideMark/>
          </w:tcPr>
          <w:p w14:paraId="365F89D0" w14:textId="04AE66A3" w:rsidR="00456083" w:rsidRPr="00515752" w:rsidRDefault="00456083" w:rsidP="00456083">
            <w:pPr>
              <w:ind w:firstLine="220"/>
              <w:jc w:val="right"/>
              <w:rPr>
                <w:rFonts w:ascii="ＭＳ 明朝" w:hAnsi="ＭＳ 明朝"/>
                <w:color w:val="000000"/>
                <w:szCs w:val="22"/>
              </w:rPr>
            </w:pPr>
            <w:r w:rsidRPr="00515752">
              <w:rPr>
                <w:rFonts w:ascii="ＭＳ 明朝" w:hAnsi="ＭＳ 明朝"/>
                <w:szCs w:val="22"/>
              </w:rPr>
              <w:t>110</w:t>
            </w:r>
          </w:p>
        </w:tc>
      </w:tr>
      <w:tr w:rsidR="00456083" w:rsidRPr="00515752" w14:paraId="6CB1DF71" w14:textId="77777777" w:rsidTr="00F900AD">
        <w:trPr>
          <w:trHeight w:val="340"/>
          <w:jc w:val="center"/>
        </w:trPr>
        <w:tc>
          <w:tcPr>
            <w:tcW w:w="2147" w:type="dxa"/>
            <w:tcBorders>
              <w:top w:val="nil"/>
              <w:left w:val="nil"/>
              <w:right w:val="nil"/>
            </w:tcBorders>
            <w:shd w:val="clear" w:color="auto" w:fill="auto"/>
            <w:noWrap/>
            <w:hideMark/>
          </w:tcPr>
          <w:p w14:paraId="6FE366E9" w14:textId="5569D170" w:rsidR="00456083" w:rsidRPr="00515752" w:rsidRDefault="00D46DEC" w:rsidP="00456083">
            <w:pPr>
              <w:ind w:firstLine="220"/>
              <w:rPr>
                <w:rFonts w:ascii="ＭＳ 明朝" w:hAnsi="ＭＳ 明朝"/>
                <w:color w:val="000000"/>
                <w:szCs w:val="22"/>
              </w:rPr>
            </w:pPr>
            <w:r w:rsidRPr="00515752">
              <w:rPr>
                <w:rFonts w:ascii="ＭＳ 明朝" w:hAnsi="ＭＳ 明朝" w:hint="eastAsia"/>
                <w:szCs w:val="22"/>
              </w:rPr>
              <w:t>コブラ</w:t>
            </w:r>
            <w:r w:rsidR="00456083" w:rsidRPr="00515752">
              <w:rPr>
                <w:rFonts w:ascii="ＭＳ 明朝" w:hAnsi="ＭＳ 明朝" w:hint="eastAsia"/>
                <w:szCs w:val="22"/>
              </w:rPr>
              <w:t>科</w:t>
            </w:r>
          </w:p>
        </w:tc>
        <w:tc>
          <w:tcPr>
            <w:tcW w:w="1448" w:type="dxa"/>
            <w:tcBorders>
              <w:top w:val="nil"/>
              <w:left w:val="nil"/>
              <w:right w:val="nil"/>
            </w:tcBorders>
            <w:shd w:val="clear" w:color="auto" w:fill="auto"/>
            <w:noWrap/>
            <w:vAlign w:val="center"/>
            <w:hideMark/>
          </w:tcPr>
          <w:p w14:paraId="01EFEF09" w14:textId="445E8E8F" w:rsidR="00456083" w:rsidRPr="00515752" w:rsidRDefault="00456083" w:rsidP="00456083">
            <w:pPr>
              <w:ind w:firstLine="220"/>
              <w:jc w:val="right"/>
              <w:rPr>
                <w:rFonts w:ascii="ＭＳ 明朝" w:hAnsi="ＭＳ 明朝"/>
                <w:color w:val="000000"/>
                <w:szCs w:val="22"/>
              </w:rPr>
            </w:pPr>
            <w:r w:rsidRPr="00515752">
              <w:rPr>
                <w:rFonts w:ascii="ＭＳ 明朝" w:hAnsi="ＭＳ 明朝"/>
                <w:szCs w:val="22"/>
              </w:rPr>
              <w:t>27</w:t>
            </w:r>
          </w:p>
        </w:tc>
      </w:tr>
      <w:tr w:rsidR="00456083" w:rsidRPr="00515752" w14:paraId="4124E9C3" w14:textId="77777777" w:rsidTr="00F900AD">
        <w:trPr>
          <w:trHeight w:val="340"/>
          <w:jc w:val="center"/>
        </w:trPr>
        <w:tc>
          <w:tcPr>
            <w:tcW w:w="2147" w:type="dxa"/>
            <w:tcBorders>
              <w:top w:val="nil"/>
              <w:left w:val="nil"/>
              <w:bottom w:val="single" w:sz="4" w:space="0" w:color="auto"/>
              <w:right w:val="nil"/>
            </w:tcBorders>
            <w:shd w:val="clear" w:color="auto" w:fill="auto"/>
            <w:noWrap/>
            <w:hideMark/>
          </w:tcPr>
          <w:p w14:paraId="7ED5F493" w14:textId="6D5CCCED" w:rsidR="00456083" w:rsidRPr="00515752" w:rsidRDefault="00D46DEC" w:rsidP="00456083">
            <w:pPr>
              <w:ind w:firstLine="220"/>
              <w:rPr>
                <w:rFonts w:ascii="ＭＳ 明朝" w:hAnsi="ＭＳ 明朝"/>
                <w:color w:val="000000"/>
                <w:szCs w:val="22"/>
              </w:rPr>
            </w:pPr>
            <w:r w:rsidRPr="00515752">
              <w:rPr>
                <w:rFonts w:ascii="ＭＳ 明朝" w:hAnsi="ＭＳ 明朝" w:hint="eastAsia"/>
                <w:szCs w:val="22"/>
              </w:rPr>
              <w:t>ヒインコ</w:t>
            </w:r>
            <w:r w:rsidR="00456083" w:rsidRPr="00515752">
              <w:rPr>
                <w:rFonts w:ascii="ＭＳ 明朝" w:hAnsi="ＭＳ 明朝" w:hint="eastAsia"/>
                <w:szCs w:val="22"/>
              </w:rPr>
              <w:t>科</w:t>
            </w:r>
          </w:p>
        </w:tc>
        <w:tc>
          <w:tcPr>
            <w:tcW w:w="1448" w:type="dxa"/>
            <w:tcBorders>
              <w:top w:val="nil"/>
              <w:left w:val="nil"/>
              <w:bottom w:val="single" w:sz="4" w:space="0" w:color="auto"/>
              <w:right w:val="nil"/>
            </w:tcBorders>
            <w:shd w:val="clear" w:color="auto" w:fill="auto"/>
            <w:noWrap/>
            <w:vAlign w:val="center"/>
            <w:hideMark/>
          </w:tcPr>
          <w:p w14:paraId="7114AC5A" w14:textId="55B403D3" w:rsidR="00456083" w:rsidRPr="00515752" w:rsidRDefault="00456083" w:rsidP="00456083">
            <w:pPr>
              <w:ind w:firstLine="220"/>
              <w:jc w:val="right"/>
              <w:rPr>
                <w:rFonts w:ascii="ＭＳ 明朝" w:hAnsi="ＭＳ 明朝"/>
                <w:color w:val="000000"/>
                <w:szCs w:val="22"/>
              </w:rPr>
            </w:pPr>
            <w:r w:rsidRPr="00515752">
              <w:rPr>
                <w:rFonts w:ascii="ＭＳ 明朝" w:hAnsi="ＭＳ 明朝"/>
                <w:szCs w:val="22"/>
              </w:rPr>
              <w:t>11</w:t>
            </w:r>
          </w:p>
        </w:tc>
      </w:tr>
    </w:tbl>
    <w:p w14:paraId="056D6409" w14:textId="77777777" w:rsidR="00EE2559" w:rsidRPr="00515752" w:rsidRDefault="00EE2559" w:rsidP="00A26103">
      <w:pPr>
        <w:ind w:firstLine="220"/>
        <w:rPr>
          <w:rFonts w:ascii="ＭＳ 明朝" w:hAnsi="ＭＳ 明朝"/>
          <w:szCs w:val="22"/>
        </w:rPr>
      </w:pPr>
    </w:p>
    <w:p w14:paraId="3E073C61" w14:textId="6983EBF6" w:rsidR="00393959" w:rsidRPr="00515752" w:rsidRDefault="005C0A06" w:rsidP="00A26103">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_Ref151454702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11</w:t>
      </w:r>
      <w:r w:rsidRPr="00515752">
        <w:rPr>
          <w:rFonts w:ascii="ＭＳ 明朝" w:hAnsi="ＭＳ 明朝"/>
          <w:szCs w:val="22"/>
        </w:rPr>
        <w:fldChar w:fldCharType="end"/>
      </w:r>
      <w:r w:rsidR="00F9740A" w:rsidRPr="00515752">
        <w:rPr>
          <w:rFonts w:ascii="ＭＳ 明朝" w:hAnsi="ＭＳ 明朝" w:hint="eastAsia"/>
          <w:szCs w:val="22"/>
        </w:rPr>
        <w:t>はマレーシアからの輸入上位品目を示しており、爬虫類が上位を占めている。</w:t>
      </w:r>
    </w:p>
    <w:p w14:paraId="01291759" w14:textId="4F83C2A4" w:rsidR="00EF3F56" w:rsidRPr="00515752" w:rsidRDefault="00EF3F56" w:rsidP="00EF3F56">
      <w:pPr>
        <w:pStyle w:val="ad"/>
        <w:keepNext/>
        <w:ind w:firstLine="220"/>
        <w:rPr>
          <w:rFonts w:ascii="ＭＳ 明朝" w:hAnsi="ＭＳ 明朝"/>
          <w:szCs w:val="22"/>
        </w:rPr>
      </w:pPr>
      <w:bookmarkStart w:id="318" w:name="_Ref151454702"/>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11</w:t>
      </w:r>
      <w:r w:rsidRPr="00515752">
        <w:rPr>
          <w:rFonts w:ascii="ＭＳ 明朝" w:hAnsi="ＭＳ 明朝"/>
          <w:szCs w:val="22"/>
        </w:rPr>
        <w:fldChar w:fldCharType="end"/>
      </w:r>
      <w:bookmarkEnd w:id="318"/>
      <w:r w:rsidRPr="00515752">
        <w:rPr>
          <w:rFonts w:ascii="ＭＳ 明朝" w:hAnsi="ＭＳ 明朝" w:hint="eastAsia"/>
          <w:szCs w:val="22"/>
        </w:rPr>
        <w:t>マレーシアからの輸入件数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C17E59" w:rsidRPr="00515752" w14:paraId="77304224" w14:textId="77777777" w:rsidTr="00F900AD">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384B185D" w14:textId="77777777" w:rsidR="00C17E59" w:rsidRPr="00515752" w:rsidRDefault="00C17E59" w:rsidP="00862B13">
            <w:pPr>
              <w:ind w:firstLine="220"/>
              <w:rPr>
                <w:rFonts w:ascii="ＭＳ 明朝" w:hAnsi="ＭＳ 明朝"/>
                <w:color w:val="000000"/>
                <w:szCs w:val="22"/>
              </w:rPr>
            </w:pPr>
            <w:r w:rsidRPr="00515752">
              <w:rPr>
                <w:rFonts w:ascii="ＭＳ 明朝" w:hAnsi="ＭＳ 明朝" w:hint="eastAsia"/>
                <w:color w:val="000000"/>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33F272F0" w14:textId="77777777" w:rsidR="00C17E59" w:rsidRPr="00515752" w:rsidRDefault="00C17E59" w:rsidP="00862B13">
            <w:pPr>
              <w:ind w:firstLine="220"/>
              <w:jc w:val="right"/>
              <w:rPr>
                <w:rFonts w:ascii="ＭＳ 明朝" w:hAnsi="ＭＳ 明朝"/>
                <w:color w:val="000000"/>
                <w:szCs w:val="22"/>
              </w:rPr>
            </w:pPr>
            <w:r w:rsidRPr="00515752">
              <w:rPr>
                <w:rFonts w:ascii="ＭＳ 明朝" w:hAnsi="ＭＳ 明朝" w:hint="eastAsia"/>
                <w:color w:val="000000"/>
                <w:szCs w:val="22"/>
              </w:rPr>
              <w:t>取引件数</w:t>
            </w:r>
          </w:p>
        </w:tc>
      </w:tr>
      <w:tr w:rsidR="000E2D38" w:rsidRPr="00515752" w14:paraId="0C557DE0" w14:textId="77777777" w:rsidTr="00F900AD">
        <w:trPr>
          <w:trHeight w:val="340"/>
          <w:jc w:val="center"/>
        </w:trPr>
        <w:tc>
          <w:tcPr>
            <w:tcW w:w="2147" w:type="dxa"/>
            <w:tcBorders>
              <w:top w:val="single" w:sz="4" w:space="0" w:color="auto"/>
              <w:left w:val="nil"/>
              <w:bottom w:val="nil"/>
              <w:right w:val="nil"/>
            </w:tcBorders>
            <w:shd w:val="clear" w:color="auto" w:fill="auto"/>
            <w:noWrap/>
            <w:hideMark/>
          </w:tcPr>
          <w:p w14:paraId="116660EF" w14:textId="0F8F5518" w:rsidR="000E2D38" w:rsidRPr="00515752" w:rsidRDefault="00C339E2" w:rsidP="000E2D38">
            <w:pPr>
              <w:ind w:firstLine="220"/>
              <w:rPr>
                <w:rFonts w:ascii="ＭＳ 明朝" w:hAnsi="ＭＳ 明朝"/>
                <w:color w:val="000000"/>
                <w:szCs w:val="22"/>
              </w:rPr>
            </w:pPr>
            <w:r w:rsidRPr="00515752">
              <w:rPr>
                <w:rFonts w:ascii="ＭＳ 明朝" w:hAnsi="ＭＳ 明朝" w:hint="eastAsia"/>
                <w:szCs w:val="22"/>
              </w:rPr>
              <w:t>イシガメ</w:t>
            </w:r>
            <w:r w:rsidR="000E2D38" w:rsidRPr="00515752">
              <w:rPr>
                <w:rFonts w:ascii="ＭＳ 明朝" w:hAnsi="ＭＳ 明朝" w:hint="eastAsia"/>
                <w:szCs w:val="22"/>
              </w:rPr>
              <w:t>科</w:t>
            </w:r>
            <w:r w:rsidR="000E2D38" w:rsidRPr="00515752">
              <w:rPr>
                <w:rFonts w:ascii="ＭＳ 明朝" w:hAnsi="ＭＳ 明朝"/>
                <w:szCs w:val="22"/>
              </w:rPr>
              <w:t xml:space="preserve"> </w:t>
            </w:r>
          </w:p>
        </w:tc>
        <w:tc>
          <w:tcPr>
            <w:tcW w:w="1448" w:type="dxa"/>
            <w:tcBorders>
              <w:top w:val="single" w:sz="4" w:space="0" w:color="auto"/>
              <w:left w:val="nil"/>
              <w:bottom w:val="nil"/>
              <w:right w:val="nil"/>
            </w:tcBorders>
            <w:shd w:val="clear" w:color="auto" w:fill="auto"/>
            <w:noWrap/>
            <w:vAlign w:val="center"/>
            <w:hideMark/>
          </w:tcPr>
          <w:p w14:paraId="1FA15C0F" w14:textId="3DDC2ACD" w:rsidR="000E2D38" w:rsidRPr="00515752" w:rsidRDefault="00235116" w:rsidP="000E2D38">
            <w:pPr>
              <w:ind w:firstLine="220"/>
              <w:jc w:val="right"/>
              <w:rPr>
                <w:rFonts w:ascii="ＭＳ 明朝" w:hAnsi="ＭＳ 明朝"/>
                <w:color w:val="000000"/>
                <w:szCs w:val="22"/>
              </w:rPr>
            </w:pPr>
            <w:r w:rsidRPr="00515752">
              <w:rPr>
                <w:rFonts w:ascii="ＭＳ 明朝" w:hAnsi="ＭＳ 明朝"/>
                <w:szCs w:val="22"/>
              </w:rPr>
              <w:t>329</w:t>
            </w:r>
          </w:p>
        </w:tc>
      </w:tr>
      <w:tr w:rsidR="000E2D38" w:rsidRPr="00515752" w14:paraId="7175A1F8" w14:textId="77777777" w:rsidTr="00F900AD">
        <w:trPr>
          <w:trHeight w:val="340"/>
          <w:jc w:val="center"/>
        </w:trPr>
        <w:tc>
          <w:tcPr>
            <w:tcW w:w="2147" w:type="dxa"/>
            <w:tcBorders>
              <w:top w:val="nil"/>
              <w:left w:val="nil"/>
              <w:bottom w:val="nil"/>
              <w:right w:val="nil"/>
            </w:tcBorders>
            <w:shd w:val="clear" w:color="auto" w:fill="auto"/>
            <w:noWrap/>
            <w:hideMark/>
          </w:tcPr>
          <w:p w14:paraId="46CAA65C" w14:textId="612C3627" w:rsidR="000E2D38" w:rsidRPr="00515752" w:rsidRDefault="00DC7C45" w:rsidP="000E2D38">
            <w:pPr>
              <w:ind w:firstLine="220"/>
              <w:rPr>
                <w:rFonts w:ascii="ＭＳ 明朝" w:hAnsi="ＭＳ 明朝"/>
                <w:color w:val="000000"/>
                <w:szCs w:val="22"/>
              </w:rPr>
            </w:pPr>
            <w:r w:rsidRPr="00515752">
              <w:rPr>
                <w:rFonts w:ascii="ＭＳ 明朝" w:hAnsi="ＭＳ 明朝" w:hint="eastAsia"/>
                <w:szCs w:val="22"/>
              </w:rPr>
              <w:t>コブラ</w:t>
            </w:r>
            <w:r w:rsidR="000E2D38" w:rsidRPr="00515752">
              <w:rPr>
                <w:rFonts w:ascii="ＭＳ 明朝" w:hAnsi="ＭＳ 明朝" w:hint="eastAsia"/>
                <w:szCs w:val="22"/>
              </w:rPr>
              <w:t>科</w:t>
            </w:r>
            <w:r w:rsidR="000E2D38" w:rsidRPr="00515752">
              <w:rPr>
                <w:rFonts w:ascii="ＭＳ 明朝" w:hAnsi="ＭＳ 明朝"/>
                <w:szCs w:val="22"/>
              </w:rPr>
              <w:t xml:space="preserve"> </w:t>
            </w:r>
          </w:p>
        </w:tc>
        <w:tc>
          <w:tcPr>
            <w:tcW w:w="1448" w:type="dxa"/>
            <w:tcBorders>
              <w:top w:val="nil"/>
              <w:left w:val="nil"/>
              <w:bottom w:val="nil"/>
              <w:right w:val="nil"/>
            </w:tcBorders>
            <w:shd w:val="clear" w:color="auto" w:fill="auto"/>
            <w:noWrap/>
            <w:vAlign w:val="center"/>
            <w:hideMark/>
          </w:tcPr>
          <w:p w14:paraId="675CE2CC" w14:textId="6EE27E04" w:rsidR="000E2D38" w:rsidRPr="00515752" w:rsidRDefault="00235116" w:rsidP="000E2D38">
            <w:pPr>
              <w:ind w:firstLine="220"/>
              <w:jc w:val="right"/>
              <w:rPr>
                <w:rFonts w:ascii="ＭＳ 明朝" w:hAnsi="ＭＳ 明朝"/>
                <w:color w:val="000000"/>
                <w:szCs w:val="22"/>
              </w:rPr>
            </w:pPr>
            <w:r w:rsidRPr="00515752">
              <w:rPr>
                <w:rFonts w:ascii="ＭＳ 明朝" w:hAnsi="ＭＳ 明朝"/>
                <w:szCs w:val="22"/>
              </w:rPr>
              <w:t>56</w:t>
            </w:r>
          </w:p>
        </w:tc>
      </w:tr>
      <w:tr w:rsidR="000E2D38" w:rsidRPr="00515752" w14:paraId="7AE4DD2D" w14:textId="77777777" w:rsidTr="00F900AD">
        <w:trPr>
          <w:trHeight w:val="340"/>
          <w:jc w:val="center"/>
        </w:trPr>
        <w:tc>
          <w:tcPr>
            <w:tcW w:w="2147" w:type="dxa"/>
            <w:tcBorders>
              <w:top w:val="nil"/>
              <w:left w:val="nil"/>
              <w:bottom w:val="nil"/>
              <w:right w:val="nil"/>
            </w:tcBorders>
            <w:shd w:val="clear" w:color="auto" w:fill="auto"/>
            <w:noWrap/>
            <w:hideMark/>
          </w:tcPr>
          <w:p w14:paraId="48D39C95" w14:textId="6F9016A6" w:rsidR="000E2D38" w:rsidRPr="00515752" w:rsidRDefault="000E2D38" w:rsidP="000E2D38">
            <w:pPr>
              <w:ind w:firstLine="220"/>
              <w:rPr>
                <w:rFonts w:ascii="ＭＳ 明朝" w:hAnsi="ＭＳ 明朝"/>
                <w:szCs w:val="22"/>
              </w:rPr>
            </w:pPr>
            <w:r w:rsidRPr="00515752">
              <w:rPr>
                <w:rFonts w:ascii="ＭＳ 明朝" w:hAnsi="ＭＳ 明朝" w:hint="eastAsia"/>
                <w:szCs w:val="22"/>
              </w:rPr>
              <w:t>オオトカゲ科</w:t>
            </w:r>
          </w:p>
        </w:tc>
        <w:tc>
          <w:tcPr>
            <w:tcW w:w="1448" w:type="dxa"/>
            <w:tcBorders>
              <w:top w:val="nil"/>
              <w:left w:val="nil"/>
              <w:bottom w:val="nil"/>
              <w:right w:val="nil"/>
            </w:tcBorders>
            <w:shd w:val="clear" w:color="auto" w:fill="auto"/>
            <w:noWrap/>
            <w:vAlign w:val="center"/>
            <w:hideMark/>
          </w:tcPr>
          <w:p w14:paraId="792AD2C6" w14:textId="7700EFBC" w:rsidR="000E2D38" w:rsidRPr="00515752" w:rsidRDefault="00235116" w:rsidP="000E2D38">
            <w:pPr>
              <w:ind w:firstLine="220"/>
              <w:jc w:val="right"/>
              <w:rPr>
                <w:rFonts w:ascii="ＭＳ 明朝" w:hAnsi="ＭＳ 明朝"/>
                <w:color w:val="000000"/>
                <w:szCs w:val="22"/>
              </w:rPr>
            </w:pPr>
            <w:r w:rsidRPr="00515752">
              <w:rPr>
                <w:rFonts w:ascii="ＭＳ 明朝" w:hAnsi="ＭＳ 明朝"/>
                <w:szCs w:val="22"/>
              </w:rPr>
              <w:t>28</w:t>
            </w:r>
          </w:p>
        </w:tc>
      </w:tr>
      <w:tr w:rsidR="000E2D38" w:rsidRPr="00515752" w14:paraId="2541FA66" w14:textId="77777777" w:rsidTr="00F900AD">
        <w:trPr>
          <w:trHeight w:val="340"/>
          <w:jc w:val="center"/>
        </w:trPr>
        <w:tc>
          <w:tcPr>
            <w:tcW w:w="2147" w:type="dxa"/>
            <w:tcBorders>
              <w:top w:val="nil"/>
              <w:left w:val="nil"/>
              <w:right w:val="nil"/>
            </w:tcBorders>
            <w:shd w:val="clear" w:color="auto" w:fill="auto"/>
            <w:noWrap/>
            <w:hideMark/>
          </w:tcPr>
          <w:p w14:paraId="3906133D" w14:textId="161A4A61" w:rsidR="000E2D38" w:rsidRPr="00515752" w:rsidRDefault="000E2D38" w:rsidP="000E2D38">
            <w:pPr>
              <w:ind w:firstLine="220"/>
              <w:rPr>
                <w:rFonts w:ascii="ＭＳ 明朝" w:hAnsi="ＭＳ 明朝"/>
                <w:color w:val="000000"/>
                <w:szCs w:val="22"/>
              </w:rPr>
            </w:pPr>
            <w:r w:rsidRPr="00515752">
              <w:rPr>
                <w:rFonts w:ascii="ＭＳ 明朝" w:hAnsi="ＭＳ 明朝" w:hint="eastAsia"/>
                <w:szCs w:val="22"/>
              </w:rPr>
              <w:t>ナミ</w:t>
            </w:r>
            <w:r w:rsidR="008541B8" w:rsidRPr="00515752">
              <w:rPr>
                <w:rFonts w:ascii="ＭＳ 明朝" w:hAnsi="ＭＳ 明朝" w:hint="eastAsia"/>
                <w:szCs w:val="22"/>
              </w:rPr>
              <w:t>ヘビ</w:t>
            </w:r>
            <w:r w:rsidRPr="00515752">
              <w:rPr>
                <w:rFonts w:ascii="ＭＳ 明朝" w:hAnsi="ＭＳ 明朝" w:hint="eastAsia"/>
                <w:szCs w:val="22"/>
              </w:rPr>
              <w:t>科</w:t>
            </w:r>
          </w:p>
        </w:tc>
        <w:tc>
          <w:tcPr>
            <w:tcW w:w="1448" w:type="dxa"/>
            <w:tcBorders>
              <w:top w:val="nil"/>
              <w:left w:val="nil"/>
              <w:right w:val="nil"/>
            </w:tcBorders>
            <w:shd w:val="clear" w:color="auto" w:fill="auto"/>
            <w:noWrap/>
            <w:vAlign w:val="center"/>
            <w:hideMark/>
          </w:tcPr>
          <w:p w14:paraId="391CE9CC" w14:textId="2FE10ACB" w:rsidR="000E2D38" w:rsidRPr="00515752" w:rsidRDefault="00235116" w:rsidP="000E2D38">
            <w:pPr>
              <w:ind w:firstLine="220"/>
              <w:jc w:val="right"/>
              <w:rPr>
                <w:rFonts w:ascii="ＭＳ 明朝" w:hAnsi="ＭＳ 明朝"/>
                <w:color w:val="000000"/>
                <w:szCs w:val="22"/>
              </w:rPr>
            </w:pPr>
            <w:r w:rsidRPr="00515752">
              <w:rPr>
                <w:rFonts w:ascii="ＭＳ 明朝" w:hAnsi="ＭＳ 明朝"/>
                <w:szCs w:val="22"/>
              </w:rPr>
              <w:t>9</w:t>
            </w:r>
          </w:p>
        </w:tc>
      </w:tr>
      <w:tr w:rsidR="000E2D38" w:rsidRPr="00515752" w14:paraId="29441B51" w14:textId="77777777" w:rsidTr="00F900AD">
        <w:trPr>
          <w:trHeight w:val="340"/>
          <w:jc w:val="center"/>
        </w:trPr>
        <w:tc>
          <w:tcPr>
            <w:tcW w:w="2147" w:type="dxa"/>
            <w:tcBorders>
              <w:top w:val="nil"/>
              <w:left w:val="nil"/>
              <w:bottom w:val="single" w:sz="4" w:space="0" w:color="auto"/>
              <w:right w:val="nil"/>
            </w:tcBorders>
            <w:shd w:val="clear" w:color="auto" w:fill="auto"/>
            <w:noWrap/>
            <w:hideMark/>
          </w:tcPr>
          <w:p w14:paraId="6F2FD2E0" w14:textId="4FC68D54" w:rsidR="000E2D38" w:rsidRPr="00515752" w:rsidRDefault="00235116" w:rsidP="000E2D38">
            <w:pPr>
              <w:ind w:firstLine="220"/>
              <w:rPr>
                <w:rFonts w:ascii="ＭＳ 明朝" w:hAnsi="ＭＳ 明朝"/>
                <w:color w:val="000000"/>
                <w:szCs w:val="22"/>
              </w:rPr>
            </w:pPr>
            <w:r w:rsidRPr="00515752">
              <w:rPr>
                <w:rFonts w:ascii="ＭＳ 明朝" w:hAnsi="ＭＳ 明朝" w:hint="eastAsia"/>
                <w:szCs w:val="22"/>
              </w:rPr>
              <w:t>スッポン</w:t>
            </w:r>
            <w:r w:rsidR="000E2D38" w:rsidRPr="00515752">
              <w:rPr>
                <w:rFonts w:ascii="ＭＳ 明朝" w:hAnsi="ＭＳ 明朝" w:hint="eastAsia"/>
                <w:szCs w:val="22"/>
              </w:rPr>
              <w:t>科</w:t>
            </w:r>
          </w:p>
        </w:tc>
        <w:tc>
          <w:tcPr>
            <w:tcW w:w="1448" w:type="dxa"/>
            <w:tcBorders>
              <w:top w:val="nil"/>
              <w:left w:val="nil"/>
              <w:bottom w:val="single" w:sz="4" w:space="0" w:color="auto"/>
              <w:right w:val="nil"/>
            </w:tcBorders>
            <w:shd w:val="clear" w:color="auto" w:fill="auto"/>
            <w:noWrap/>
            <w:vAlign w:val="center"/>
            <w:hideMark/>
          </w:tcPr>
          <w:p w14:paraId="18B9C194" w14:textId="334764FC" w:rsidR="000E2D38" w:rsidRPr="00515752" w:rsidRDefault="00235116" w:rsidP="000E2D38">
            <w:pPr>
              <w:ind w:firstLine="220"/>
              <w:jc w:val="right"/>
              <w:rPr>
                <w:rFonts w:ascii="ＭＳ 明朝" w:hAnsi="ＭＳ 明朝"/>
                <w:color w:val="000000"/>
                <w:szCs w:val="22"/>
              </w:rPr>
            </w:pPr>
            <w:r w:rsidRPr="00515752">
              <w:rPr>
                <w:rFonts w:ascii="ＭＳ 明朝" w:hAnsi="ＭＳ 明朝"/>
                <w:szCs w:val="22"/>
              </w:rPr>
              <w:t>8</w:t>
            </w:r>
          </w:p>
        </w:tc>
      </w:tr>
    </w:tbl>
    <w:p w14:paraId="29363EAC" w14:textId="05003A7A" w:rsidR="00C17E59" w:rsidRPr="00515752" w:rsidRDefault="005C0A06" w:rsidP="00A26103">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_Ref151454707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12</w:t>
      </w:r>
      <w:r w:rsidRPr="00515752">
        <w:rPr>
          <w:rFonts w:ascii="ＭＳ 明朝" w:hAnsi="ＭＳ 明朝"/>
          <w:szCs w:val="22"/>
        </w:rPr>
        <w:fldChar w:fldCharType="end"/>
      </w:r>
      <w:r w:rsidR="00EB5AD2" w:rsidRPr="00515752">
        <w:rPr>
          <w:rFonts w:ascii="ＭＳ 明朝" w:hAnsi="ＭＳ 明朝" w:hint="eastAsia"/>
          <w:szCs w:val="22"/>
        </w:rPr>
        <w:t>はガイアナからの輸入上位品目を示しており、鳥類と哺乳類、爬虫類がまんべんなく取引されている。</w:t>
      </w:r>
    </w:p>
    <w:p w14:paraId="11E7B642" w14:textId="40886015" w:rsidR="00E7480B" w:rsidRPr="00515752" w:rsidRDefault="00E7480B" w:rsidP="00E7480B">
      <w:pPr>
        <w:pStyle w:val="ad"/>
        <w:keepNext/>
        <w:ind w:firstLine="220"/>
        <w:rPr>
          <w:rFonts w:ascii="ＭＳ 明朝" w:hAnsi="ＭＳ 明朝"/>
          <w:szCs w:val="22"/>
        </w:rPr>
      </w:pPr>
      <w:bookmarkStart w:id="319" w:name="_Ref151454707"/>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12</w:t>
      </w:r>
      <w:r w:rsidRPr="00515752">
        <w:rPr>
          <w:rFonts w:ascii="ＭＳ 明朝" w:hAnsi="ＭＳ 明朝"/>
          <w:szCs w:val="22"/>
        </w:rPr>
        <w:fldChar w:fldCharType="end"/>
      </w:r>
      <w:bookmarkEnd w:id="319"/>
      <w:r w:rsidRPr="00515752">
        <w:rPr>
          <w:rFonts w:ascii="ＭＳ 明朝" w:hAnsi="ＭＳ 明朝" w:hint="eastAsia"/>
          <w:szCs w:val="22"/>
        </w:rPr>
        <w:t xml:space="preserve">　</w:t>
      </w:r>
      <w:r w:rsidR="00237C60" w:rsidRPr="00515752">
        <w:rPr>
          <w:rFonts w:ascii="ＭＳ 明朝" w:hAnsi="ＭＳ 明朝" w:hint="eastAsia"/>
          <w:szCs w:val="22"/>
        </w:rPr>
        <w:t>ガイアナ</w:t>
      </w:r>
      <w:r w:rsidRPr="00515752">
        <w:rPr>
          <w:rFonts w:ascii="ＭＳ 明朝" w:hAnsi="ＭＳ 明朝" w:hint="eastAsia"/>
          <w:szCs w:val="22"/>
        </w:rPr>
        <w:t>からの輸入件数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E7480B" w:rsidRPr="00515752" w14:paraId="7F26D563" w14:textId="77777777" w:rsidTr="00F900AD">
        <w:trPr>
          <w:trHeight w:val="170"/>
          <w:jc w:val="center"/>
        </w:trPr>
        <w:tc>
          <w:tcPr>
            <w:tcW w:w="2147" w:type="dxa"/>
            <w:tcBorders>
              <w:top w:val="single" w:sz="4" w:space="0" w:color="auto"/>
              <w:left w:val="nil"/>
              <w:bottom w:val="single" w:sz="4" w:space="0" w:color="auto"/>
              <w:right w:val="nil"/>
            </w:tcBorders>
            <w:shd w:val="clear" w:color="auto" w:fill="auto"/>
            <w:noWrap/>
            <w:vAlign w:val="center"/>
          </w:tcPr>
          <w:p w14:paraId="5896CA2F" w14:textId="77777777" w:rsidR="00E7480B" w:rsidRPr="00515752" w:rsidRDefault="00E7480B" w:rsidP="004F22B7">
            <w:pPr>
              <w:ind w:firstLine="220"/>
              <w:rPr>
                <w:rFonts w:ascii="ＭＳ 明朝" w:hAnsi="ＭＳ 明朝"/>
                <w:szCs w:val="22"/>
              </w:rPr>
            </w:pPr>
            <w:r w:rsidRPr="00515752">
              <w:rPr>
                <w:rFonts w:ascii="ＭＳ 明朝" w:hAnsi="ＭＳ 明朝"/>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2BD756BA" w14:textId="77777777" w:rsidR="00E7480B" w:rsidRPr="00515752" w:rsidRDefault="00E7480B" w:rsidP="004F22B7">
            <w:pPr>
              <w:ind w:firstLine="220"/>
              <w:jc w:val="right"/>
              <w:rPr>
                <w:rFonts w:ascii="ＭＳ 明朝" w:hAnsi="ＭＳ 明朝"/>
                <w:szCs w:val="22"/>
              </w:rPr>
            </w:pPr>
            <w:r w:rsidRPr="00515752">
              <w:rPr>
                <w:rFonts w:ascii="ＭＳ 明朝" w:hAnsi="ＭＳ 明朝"/>
                <w:szCs w:val="22"/>
              </w:rPr>
              <w:t>取引件数</w:t>
            </w:r>
          </w:p>
        </w:tc>
      </w:tr>
      <w:tr w:rsidR="00D24A29" w:rsidRPr="00515752" w14:paraId="416EDC98" w14:textId="77777777" w:rsidTr="00F900AD">
        <w:trPr>
          <w:trHeight w:val="170"/>
          <w:jc w:val="center"/>
        </w:trPr>
        <w:tc>
          <w:tcPr>
            <w:tcW w:w="2147" w:type="dxa"/>
            <w:tcBorders>
              <w:top w:val="single" w:sz="4" w:space="0" w:color="auto"/>
              <w:left w:val="nil"/>
              <w:bottom w:val="nil"/>
              <w:right w:val="nil"/>
            </w:tcBorders>
            <w:shd w:val="clear" w:color="auto" w:fill="auto"/>
            <w:noWrap/>
            <w:vAlign w:val="center"/>
            <w:hideMark/>
          </w:tcPr>
          <w:p w14:paraId="0FD54389" w14:textId="3573E52F" w:rsidR="00D24A29" w:rsidRPr="00515752" w:rsidRDefault="005653B3" w:rsidP="004F22B7">
            <w:pPr>
              <w:ind w:firstLine="220"/>
              <w:rPr>
                <w:rFonts w:ascii="ＭＳ 明朝" w:hAnsi="ＭＳ 明朝"/>
                <w:szCs w:val="22"/>
              </w:rPr>
            </w:pPr>
            <w:r w:rsidRPr="00515752">
              <w:rPr>
                <w:rFonts w:ascii="ＭＳ 明朝" w:hAnsi="ＭＳ 明朝" w:hint="eastAsia"/>
                <w:szCs w:val="22"/>
              </w:rPr>
              <w:t>インコ科</w:t>
            </w:r>
          </w:p>
        </w:tc>
        <w:tc>
          <w:tcPr>
            <w:tcW w:w="1448" w:type="dxa"/>
            <w:tcBorders>
              <w:top w:val="single" w:sz="4" w:space="0" w:color="auto"/>
              <w:left w:val="nil"/>
              <w:bottom w:val="nil"/>
              <w:right w:val="nil"/>
            </w:tcBorders>
            <w:shd w:val="clear" w:color="auto" w:fill="auto"/>
            <w:noWrap/>
            <w:vAlign w:val="center"/>
            <w:hideMark/>
          </w:tcPr>
          <w:p w14:paraId="038C88F5" w14:textId="1679D6B8" w:rsidR="00D24A29" w:rsidRPr="00515752" w:rsidRDefault="00D24A29" w:rsidP="004F22B7">
            <w:pPr>
              <w:ind w:firstLine="220"/>
              <w:jc w:val="right"/>
              <w:rPr>
                <w:rFonts w:ascii="ＭＳ 明朝" w:hAnsi="ＭＳ 明朝"/>
                <w:szCs w:val="22"/>
              </w:rPr>
            </w:pPr>
            <w:r w:rsidRPr="00515752">
              <w:rPr>
                <w:rFonts w:ascii="ＭＳ 明朝" w:hAnsi="ＭＳ 明朝"/>
                <w:szCs w:val="22"/>
              </w:rPr>
              <w:t>182</w:t>
            </w:r>
          </w:p>
        </w:tc>
      </w:tr>
      <w:tr w:rsidR="00D24A29" w:rsidRPr="00515752" w14:paraId="2E66BB61" w14:textId="77777777" w:rsidTr="00F900AD">
        <w:trPr>
          <w:trHeight w:val="170"/>
          <w:jc w:val="center"/>
        </w:trPr>
        <w:tc>
          <w:tcPr>
            <w:tcW w:w="2147" w:type="dxa"/>
            <w:tcBorders>
              <w:top w:val="nil"/>
              <w:left w:val="nil"/>
              <w:bottom w:val="nil"/>
              <w:right w:val="nil"/>
            </w:tcBorders>
            <w:shd w:val="clear" w:color="auto" w:fill="auto"/>
            <w:noWrap/>
            <w:vAlign w:val="center"/>
            <w:hideMark/>
          </w:tcPr>
          <w:p w14:paraId="551198E5" w14:textId="086D1551" w:rsidR="00D24A29" w:rsidRPr="00515752" w:rsidRDefault="009360AC" w:rsidP="004F22B7">
            <w:pPr>
              <w:ind w:firstLine="220"/>
              <w:rPr>
                <w:rFonts w:ascii="ＭＳ 明朝" w:hAnsi="ＭＳ 明朝"/>
                <w:szCs w:val="22"/>
              </w:rPr>
            </w:pPr>
            <w:r w:rsidRPr="00515752">
              <w:rPr>
                <w:rFonts w:ascii="ＭＳ 明朝" w:hAnsi="ＭＳ 明朝" w:hint="eastAsia"/>
                <w:szCs w:val="22"/>
              </w:rPr>
              <w:t>オマキザル科</w:t>
            </w:r>
          </w:p>
        </w:tc>
        <w:tc>
          <w:tcPr>
            <w:tcW w:w="1448" w:type="dxa"/>
            <w:tcBorders>
              <w:top w:val="nil"/>
              <w:left w:val="nil"/>
              <w:bottom w:val="nil"/>
              <w:right w:val="nil"/>
            </w:tcBorders>
            <w:shd w:val="clear" w:color="auto" w:fill="auto"/>
            <w:noWrap/>
            <w:vAlign w:val="center"/>
            <w:hideMark/>
          </w:tcPr>
          <w:p w14:paraId="1F2375B1" w14:textId="5759220C" w:rsidR="00D24A29" w:rsidRPr="00515752" w:rsidRDefault="00D24A29" w:rsidP="004F22B7">
            <w:pPr>
              <w:ind w:firstLine="220"/>
              <w:jc w:val="right"/>
              <w:rPr>
                <w:rFonts w:ascii="ＭＳ 明朝" w:hAnsi="ＭＳ 明朝"/>
                <w:szCs w:val="22"/>
              </w:rPr>
            </w:pPr>
            <w:r w:rsidRPr="00515752">
              <w:rPr>
                <w:rFonts w:ascii="ＭＳ 明朝" w:hAnsi="ＭＳ 明朝"/>
                <w:szCs w:val="22"/>
              </w:rPr>
              <w:t>101</w:t>
            </w:r>
          </w:p>
        </w:tc>
      </w:tr>
      <w:tr w:rsidR="00D24A29" w:rsidRPr="00515752" w14:paraId="6081DB1B" w14:textId="77777777" w:rsidTr="00F900AD">
        <w:trPr>
          <w:trHeight w:val="170"/>
          <w:jc w:val="center"/>
        </w:trPr>
        <w:tc>
          <w:tcPr>
            <w:tcW w:w="2147" w:type="dxa"/>
            <w:tcBorders>
              <w:top w:val="nil"/>
              <w:left w:val="nil"/>
              <w:bottom w:val="nil"/>
              <w:right w:val="nil"/>
            </w:tcBorders>
            <w:shd w:val="clear" w:color="auto" w:fill="auto"/>
            <w:noWrap/>
            <w:vAlign w:val="center"/>
            <w:hideMark/>
          </w:tcPr>
          <w:p w14:paraId="362F34EE" w14:textId="4A5D04CC" w:rsidR="00D24A29" w:rsidRPr="00515752" w:rsidRDefault="00AC12A3" w:rsidP="004F22B7">
            <w:pPr>
              <w:ind w:firstLine="220"/>
              <w:rPr>
                <w:rFonts w:ascii="ＭＳ 明朝" w:hAnsi="ＭＳ 明朝"/>
                <w:szCs w:val="22"/>
              </w:rPr>
            </w:pPr>
            <w:r w:rsidRPr="00515752">
              <w:rPr>
                <w:rFonts w:ascii="ＭＳ 明朝" w:hAnsi="ＭＳ 明朝" w:hint="eastAsia"/>
                <w:szCs w:val="22"/>
              </w:rPr>
              <w:t>オオハシ科</w:t>
            </w:r>
          </w:p>
        </w:tc>
        <w:tc>
          <w:tcPr>
            <w:tcW w:w="1448" w:type="dxa"/>
            <w:tcBorders>
              <w:top w:val="nil"/>
              <w:left w:val="nil"/>
              <w:bottom w:val="nil"/>
              <w:right w:val="nil"/>
            </w:tcBorders>
            <w:shd w:val="clear" w:color="auto" w:fill="auto"/>
            <w:noWrap/>
            <w:vAlign w:val="center"/>
            <w:hideMark/>
          </w:tcPr>
          <w:p w14:paraId="4C0E6D3F" w14:textId="220C43AD" w:rsidR="00D24A29" w:rsidRPr="00515752" w:rsidRDefault="00D24A29" w:rsidP="004F22B7">
            <w:pPr>
              <w:ind w:firstLine="220"/>
              <w:jc w:val="right"/>
              <w:rPr>
                <w:rFonts w:ascii="ＭＳ 明朝" w:hAnsi="ＭＳ 明朝"/>
                <w:szCs w:val="22"/>
              </w:rPr>
            </w:pPr>
            <w:r w:rsidRPr="00515752">
              <w:rPr>
                <w:rFonts w:ascii="ＭＳ 明朝" w:hAnsi="ＭＳ 明朝"/>
                <w:szCs w:val="22"/>
              </w:rPr>
              <w:t>90</w:t>
            </w:r>
          </w:p>
        </w:tc>
      </w:tr>
      <w:tr w:rsidR="00D24A29" w:rsidRPr="00515752" w14:paraId="21A5F711" w14:textId="77777777" w:rsidTr="00AC12A3">
        <w:trPr>
          <w:trHeight w:val="170"/>
          <w:jc w:val="center"/>
        </w:trPr>
        <w:tc>
          <w:tcPr>
            <w:tcW w:w="2147" w:type="dxa"/>
            <w:tcBorders>
              <w:top w:val="nil"/>
              <w:left w:val="nil"/>
              <w:right w:val="nil"/>
            </w:tcBorders>
            <w:shd w:val="clear" w:color="auto" w:fill="auto"/>
            <w:noWrap/>
            <w:vAlign w:val="center"/>
          </w:tcPr>
          <w:p w14:paraId="70BF971D" w14:textId="678699ED" w:rsidR="00D24A29" w:rsidRPr="00515752" w:rsidRDefault="00AC12A3" w:rsidP="004F22B7">
            <w:pPr>
              <w:ind w:firstLine="220"/>
              <w:rPr>
                <w:rFonts w:ascii="ＭＳ 明朝" w:hAnsi="ＭＳ 明朝"/>
                <w:szCs w:val="22"/>
              </w:rPr>
            </w:pPr>
            <w:r w:rsidRPr="00515752">
              <w:rPr>
                <w:rFonts w:ascii="ＭＳ 明朝" w:hAnsi="ＭＳ 明朝" w:hint="eastAsia"/>
                <w:szCs w:val="22"/>
              </w:rPr>
              <w:t>クモザル科</w:t>
            </w:r>
          </w:p>
        </w:tc>
        <w:tc>
          <w:tcPr>
            <w:tcW w:w="1448" w:type="dxa"/>
            <w:tcBorders>
              <w:top w:val="nil"/>
              <w:left w:val="nil"/>
              <w:right w:val="nil"/>
            </w:tcBorders>
            <w:shd w:val="clear" w:color="auto" w:fill="auto"/>
            <w:noWrap/>
            <w:vAlign w:val="center"/>
            <w:hideMark/>
          </w:tcPr>
          <w:p w14:paraId="01151A7E" w14:textId="2B8D5EAD" w:rsidR="00D24A29" w:rsidRPr="00515752" w:rsidRDefault="00D24A29" w:rsidP="004F22B7">
            <w:pPr>
              <w:ind w:firstLine="220"/>
              <w:jc w:val="right"/>
              <w:rPr>
                <w:rFonts w:ascii="ＭＳ 明朝" w:hAnsi="ＭＳ 明朝"/>
                <w:szCs w:val="22"/>
              </w:rPr>
            </w:pPr>
            <w:r w:rsidRPr="00515752">
              <w:rPr>
                <w:rFonts w:ascii="ＭＳ 明朝" w:hAnsi="ＭＳ 明朝"/>
                <w:szCs w:val="22"/>
              </w:rPr>
              <w:t>7</w:t>
            </w:r>
          </w:p>
        </w:tc>
      </w:tr>
      <w:tr w:rsidR="00D24A29" w:rsidRPr="00515752" w14:paraId="672AF050" w14:textId="77777777" w:rsidTr="00F42839">
        <w:trPr>
          <w:trHeight w:val="170"/>
          <w:jc w:val="center"/>
        </w:trPr>
        <w:tc>
          <w:tcPr>
            <w:tcW w:w="2147" w:type="dxa"/>
            <w:tcBorders>
              <w:top w:val="nil"/>
              <w:left w:val="nil"/>
              <w:bottom w:val="single" w:sz="4" w:space="0" w:color="auto"/>
              <w:right w:val="nil"/>
            </w:tcBorders>
            <w:shd w:val="clear" w:color="auto" w:fill="auto"/>
            <w:noWrap/>
            <w:vAlign w:val="center"/>
          </w:tcPr>
          <w:p w14:paraId="77040FDB" w14:textId="155979BA" w:rsidR="00D24A29" w:rsidRPr="00515752" w:rsidRDefault="00F42839" w:rsidP="004F22B7">
            <w:pPr>
              <w:ind w:firstLine="220"/>
              <w:rPr>
                <w:rFonts w:ascii="ＭＳ 明朝" w:hAnsi="ＭＳ 明朝"/>
                <w:szCs w:val="22"/>
              </w:rPr>
            </w:pPr>
            <w:r w:rsidRPr="00515752">
              <w:rPr>
                <w:rFonts w:ascii="ＭＳ 明朝" w:hAnsi="ＭＳ 明朝" w:hint="eastAsia"/>
                <w:szCs w:val="22"/>
              </w:rPr>
              <w:t>ボア科</w:t>
            </w:r>
          </w:p>
        </w:tc>
        <w:tc>
          <w:tcPr>
            <w:tcW w:w="1448" w:type="dxa"/>
            <w:tcBorders>
              <w:top w:val="nil"/>
              <w:left w:val="nil"/>
              <w:bottom w:val="single" w:sz="4" w:space="0" w:color="auto"/>
              <w:right w:val="nil"/>
            </w:tcBorders>
            <w:shd w:val="clear" w:color="auto" w:fill="auto"/>
            <w:noWrap/>
            <w:vAlign w:val="center"/>
            <w:hideMark/>
          </w:tcPr>
          <w:p w14:paraId="71E1313D" w14:textId="7009ACD3" w:rsidR="00D24A29" w:rsidRPr="00515752" w:rsidRDefault="00D24A29" w:rsidP="004F22B7">
            <w:pPr>
              <w:ind w:firstLine="220"/>
              <w:jc w:val="right"/>
              <w:rPr>
                <w:rFonts w:ascii="ＭＳ 明朝" w:hAnsi="ＭＳ 明朝"/>
                <w:szCs w:val="22"/>
              </w:rPr>
            </w:pPr>
            <w:r w:rsidRPr="00515752">
              <w:rPr>
                <w:rFonts w:ascii="ＭＳ 明朝" w:hAnsi="ＭＳ 明朝"/>
                <w:szCs w:val="22"/>
              </w:rPr>
              <w:t>7</w:t>
            </w:r>
          </w:p>
        </w:tc>
      </w:tr>
    </w:tbl>
    <w:p w14:paraId="334426F1" w14:textId="74D00254" w:rsidR="00E7480B" w:rsidRPr="00515752" w:rsidRDefault="005C0A06" w:rsidP="00A26103">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_Ref151454725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13</w:t>
      </w:r>
      <w:r w:rsidRPr="00515752">
        <w:rPr>
          <w:rFonts w:ascii="ＭＳ 明朝" w:hAnsi="ＭＳ 明朝"/>
          <w:szCs w:val="22"/>
        </w:rPr>
        <w:fldChar w:fldCharType="end"/>
      </w:r>
      <w:r w:rsidR="008361B0" w:rsidRPr="00515752">
        <w:rPr>
          <w:rFonts w:ascii="ＭＳ 明朝" w:hAnsi="ＭＳ 明朝" w:hint="eastAsia"/>
          <w:szCs w:val="22"/>
        </w:rPr>
        <w:t>は日本からの輸入上位品目を示しており、哺乳類が上位を占めている。</w:t>
      </w:r>
    </w:p>
    <w:p w14:paraId="761CF17E" w14:textId="3196B8F4" w:rsidR="00E7480B" w:rsidRPr="00515752" w:rsidRDefault="00E7480B" w:rsidP="00E7480B">
      <w:pPr>
        <w:pStyle w:val="ad"/>
        <w:keepNext/>
        <w:ind w:firstLine="220"/>
        <w:rPr>
          <w:rFonts w:ascii="ＭＳ 明朝" w:hAnsi="ＭＳ 明朝"/>
          <w:szCs w:val="22"/>
        </w:rPr>
      </w:pPr>
      <w:bookmarkStart w:id="320" w:name="_Ref151454725"/>
      <w:bookmarkStart w:id="321" w:name="_Ref151454722"/>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13</w:t>
      </w:r>
      <w:r w:rsidRPr="00515752">
        <w:rPr>
          <w:rFonts w:ascii="ＭＳ 明朝" w:hAnsi="ＭＳ 明朝"/>
          <w:szCs w:val="22"/>
        </w:rPr>
        <w:fldChar w:fldCharType="end"/>
      </w:r>
      <w:bookmarkEnd w:id="320"/>
      <w:r w:rsidR="00237C60" w:rsidRPr="00515752">
        <w:rPr>
          <w:rFonts w:ascii="ＭＳ 明朝" w:hAnsi="ＭＳ 明朝" w:hint="eastAsia"/>
          <w:szCs w:val="22"/>
        </w:rPr>
        <w:t>日本</w:t>
      </w:r>
      <w:r w:rsidRPr="00515752">
        <w:rPr>
          <w:rFonts w:ascii="ＭＳ 明朝" w:hAnsi="ＭＳ 明朝" w:hint="eastAsia"/>
          <w:szCs w:val="22"/>
        </w:rPr>
        <w:t>からの輸入件数</w:t>
      </w:r>
      <w:bookmarkEnd w:id="321"/>
    </w:p>
    <w:tbl>
      <w:tblPr>
        <w:tblW w:w="3595" w:type="dxa"/>
        <w:jc w:val="center"/>
        <w:tblCellMar>
          <w:left w:w="99" w:type="dxa"/>
          <w:right w:w="99" w:type="dxa"/>
        </w:tblCellMar>
        <w:tblLook w:val="04A0" w:firstRow="1" w:lastRow="0" w:firstColumn="1" w:lastColumn="0" w:noHBand="0" w:noVBand="1"/>
      </w:tblPr>
      <w:tblGrid>
        <w:gridCol w:w="2147"/>
        <w:gridCol w:w="1848"/>
      </w:tblGrid>
      <w:tr w:rsidR="00E7480B" w:rsidRPr="00515752" w14:paraId="249CE2EF" w14:textId="77777777" w:rsidTr="00F900AD">
        <w:trPr>
          <w:trHeight w:val="283"/>
          <w:jc w:val="center"/>
        </w:trPr>
        <w:tc>
          <w:tcPr>
            <w:tcW w:w="2147" w:type="dxa"/>
            <w:tcBorders>
              <w:top w:val="single" w:sz="4" w:space="0" w:color="auto"/>
              <w:left w:val="nil"/>
              <w:bottom w:val="single" w:sz="4" w:space="0" w:color="auto"/>
              <w:right w:val="nil"/>
            </w:tcBorders>
            <w:shd w:val="clear" w:color="auto" w:fill="auto"/>
            <w:noWrap/>
            <w:vAlign w:val="center"/>
          </w:tcPr>
          <w:p w14:paraId="7255A177" w14:textId="77777777" w:rsidR="00E7480B" w:rsidRPr="00515752" w:rsidRDefault="00E7480B" w:rsidP="003851DF">
            <w:pPr>
              <w:ind w:firstLine="220"/>
              <w:rPr>
                <w:rFonts w:ascii="ＭＳ 明朝" w:hAnsi="ＭＳ 明朝"/>
                <w:color w:val="000000"/>
                <w:szCs w:val="22"/>
              </w:rPr>
            </w:pPr>
            <w:r w:rsidRPr="00515752">
              <w:rPr>
                <w:rFonts w:ascii="ＭＳ 明朝" w:hAnsi="ＭＳ 明朝" w:hint="eastAsia"/>
                <w:color w:val="000000"/>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5A204FA9" w14:textId="77777777" w:rsidR="00E7480B" w:rsidRPr="00515752" w:rsidRDefault="00E7480B" w:rsidP="003851DF">
            <w:pPr>
              <w:ind w:firstLine="220"/>
              <w:jc w:val="right"/>
              <w:rPr>
                <w:rFonts w:ascii="ＭＳ 明朝" w:hAnsi="ＭＳ 明朝"/>
                <w:color w:val="000000"/>
                <w:szCs w:val="22"/>
              </w:rPr>
            </w:pPr>
            <w:r w:rsidRPr="00515752">
              <w:rPr>
                <w:rFonts w:ascii="ＭＳ 明朝" w:hAnsi="ＭＳ 明朝" w:hint="eastAsia"/>
                <w:color w:val="000000"/>
                <w:szCs w:val="22"/>
              </w:rPr>
              <w:t>取引件数</w:t>
            </w:r>
          </w:p>
        </w:tc>
      </w:tr>
      <w:tr w:rsidR="00A70297" w:rsidRPr="00515752" w14:paraId="349BC413" w14:textId="77777777" w:rsidTr="00F900AD">
        <w:trPr>
          <w:trHeight w:val="283"/>
          <w:jc w:val="center"/>
        </w:trPr>
        <w:tc>
          <w:tcPr>
            <w:tcW w:w="2147" w:type="dxa"/>
            <w:tcBorders>
              <w:top w:val="single" w:sz="4" w:space="0" w:color="auto"/>
              <w:left w:val="nil"/>
              <w:bottom w:val="nil"/>
              <w:right w:val="nil"/>
            </w:tcBorders>
            <w:shd w:val="clear" w:color="auto" w:fill="auto"/>
            <w:noWrap/>
            <w:hideMark/>
          </w:tcPr>
          <w:p w14:paraId="31BAAAD0" w14:textId="4F4D6FC1" w:rsidR="00A70297" w:rsidRPr="00515752" w:rsidRDefault="00F56447" w:rsidP="00A70297">
            <w:pPr>
              <w:ind w:firstLine="220"/>
              <w:rPr>
                <w:rFonts w:ascii="ＭＳ 明朝" w:hAnsi="ＭＳ 明朝"/>
                <w:color w:val="000000"/>
                <w:szCs w:val="22"/>
              </w:rPr>
            </w:pPr>
            <w:r w:rsidRPr="00515752">
              <w:rPr>
                <w:rFonts w:ascii="ＭＳ 明朝" w:hAnsi="ＭＳ 明朝" w:hint="eastAsia"/>
                <w:szCs w:val="22"/>
              </w:rPr>
              <w:t>マ</w:t>
            </w:r>
            <w:r w:rsidR="00A70297" w:rsidRPr="00515752">
              <w:rPr>
                <w:rFonts w:ascii="ＭＳ 明朝" w:hAnsi="ＭＳ 明朝" w:hint="eastAsia"/>
                <w:szCs w:val="22"/>
              </w:rPr>
              <w:t>イルカ科</w:t>
            </w:r>
          </w:p>
        </w:tc>
        <w:tc>
          <w:tcPr>
            <w:tcW w:w="1448" w:type="dxa"/>
            <w:tcBorders>
              <w:top w:val="single" w:sz="4" w:space="0" w:color="auto"/>
              <w:left w:val="nil"/>
              <w:bottom w:val="nil"/>
              <w:right w:val="nil"/>
            </w:tcBorders>
            <w:shd w:val="clear" w:color="auto" w:fill="auto"/>
            <w:noWrap/>
            <w:vAlign w:val="center"/>
            <w:hideMark/>
          </w:tcPr>
          <w:p w14:paraId="6137CC0C" w14:textId="12D8D89F" w:rsidR="00A70297" w:rsidRPr="00515752" w:rsidRDefault="003803E7" w:rsidP="00A70297">
            <w:pPr>
              <w:ind w:firstLine="220"/>
              <w:jc w:val="right"/>
              <w:rPr>
                <w:rFonts w:ascii="ＭＳ 明朝" w:hAnsi="ＭＳ 明朝"/>
                <w:color w:val="000000"/>
                <w:szCs w:val="22"/>
              </w:rPr>
            </w:pPr>
            <w:commentRangeStart w:id="322"/>
            <w:commentRangeStart w:id="323"/>
            <w:r w:rsidRPr="00515752">
              <w:rPr>
                <w:rFonts w:ascii="ＭＳ 明朝" w:hAnsi="ＭＳ 明朝"/>
                <w:szCs w:val="22"/>
              </w:rPr>
              <w:t>109</w:t>
            </w:r>
            <w:commentRangeEnd w:id="322"/>
            <w:r w:rsidR="00B1715B" w:rsidRPr="00515752">
              <w:rPr>
                <w:rStyle w:val="af5"/>
                <w:rFonts w:ascii="ＭＳ 明朝" w:hAnsi="ＭＳ 明朝"/>
                <w:sz w:val="22"/>
                <w:szCs w:val="22"/>
              </w:rPr>
              <w:commentReference w:id="322"/>
            </w:r>
            <w:commentRangeEnd w:id="323"/>
            <w:r w:rsidR="00DA7014" w:rsidRPr="00515752">
              <w:rPr>
                <w:rStyle w:val="af5"/>
                <w:rFonts w:ascii="ＭＳ 明朝" w:hAnsi="ＭＳ 明朝"/>
                <w:sz w:val="22"/>
                <w:szCs w:val="22"/>
              </w:rPr>
              <w:commentReference w:id="323"/>
            </w:r>
          </w:p>
        </w:tc>
      </w:tr>
      <w:tr w:rsidR="00A70297" w:rsidRPr="00515752" w14:paraId="536CB3AA" w14:textId="77777777" w:rsidTr="00F900AD">
        <w:trPr>
          <w:trHeight w:val="283"/>
          <w:jc w:val="center"/>
        </w:trPr>
        <w:tc>
          <w:tcPr>
            <w:tcW w:w="2147" w:type="dxa"/>
            <w:tcBorders>
              <w:top w:val="nil"/>
              <w:left w:val="nil"/>
              <w:bottom w:val="nil"/>
              <w:right w:val="nil"/>
            </w:tcBorders>
            <w:shd w:val="clear" w:color="auto" w:fill="auto"/>
            <w:noWrap/>
            <w:hideMark/>
          </w:tcPr>
          <w:p w14:paraId="56BDCCF7" w14:textId="29BF4634" w:rsidR="00A70297" w:rsidRPr="00515752" w:rsidRDefault="009F2D49" w:rsidP="00A70297">
            <w:pPr>
              <w:ind w:firstLine="220"/>
              <w:rPr>
                <w:rFonts w:ascii="ＭＳ 明朝" w:hAnsi="ＭＳ 明朝"/>
                <w:color w:val="000000"/>
                <w:szCs w:val="22"/>
              </w:rPr>
            </w:pPr>
            <w:r w:rsidRPr="00515752">
              <w:rPr>
                <w:rFonts w:ascii="ＭＳ 明朝" w:hAnsi="ＭＳ 明朝" w:hint="eastAsia"/>
                <w:szCs w:val="22"/>
              </w:rPr>
              <w:t>イシガメ</w:t>
            </w:r>
            <w:r w:rsidR="00A70297" w:rsidRPr="00515752">
              <w:rPr>
                <w:rFonts w:ascii="ＭＳ 明朝" w:hAnsi="ＭＳ 明朝" w:hint="eastAsia"/>
                <w:szCs w:val="22"/>
              </w:rPr>
              <w:t>科</w:t>
            </w:r>
          </w:p>
        </w:tc>
        <w:tc>
          <w:tcPr>
            <w:tcW w:w="1448" w:type="dxa"/>
            <w:tcBorders>
              <w:top w:val="nil"/>
              <w:left w:val="nil"/>
              <w:bottom w:val="nil"/>
              <w:right w:val="nil"/>
            </w:tcBorders>
            <w:shd w:val="clear" w:color="auto" w:fill="auto"/>
            <w:noWrap/>
            <w:vAlign w:val="center"/>
            <w:hideMark/>
          </w:tcPr>
          <w:p w14:paraId="4A6D052F" w14:textId="7C79ED41" w:rsidR="00A70297" w:rsidRPr="00515752" w:rsidRDefault="003803E7" w:rsidP="00A70297">
            <w:pPr>
              <w:ind w:firstLine="220"/>
              <w:jc w:val="right"/>
              <w:rPr>
                <w:rFonts w:ascii="ＭＳ 明朝" w:hAnsi="ＭＳ 明朝"/>
                <w:color w:val="000000"/>
                <w:szCs w:val="22"/>
              </w:rPr>
            </w:pPr>
            <w:r w:rsidRPr="00515752">
              <w:rPr>
                <w:rFonts w:ascii="ＭＳ 明朝" w:hAnsi="ＭＳ 明朝"/>
                <w:szCs w:val="22"/>
              </w:rPr>
              <w:t>9</w:t>
            </w:r>
          </w:p>
        </w:tc>
      </w:tr>
      <w:tr w:rsidR="00A70297" w:rsidRPr="00515752" w14:paraId="6A583316" w14:textId="77777777" w:rsidTr="00F900AD">
        <w:trPr>
          <w:trHeight w:val="283"/>
          <w:jc w:val="center"/>
        </w:trPr>
        <w:tc>
          <w:tcPr>
            <w:tcW w:w="2147" w:type="dxa"/>
            <w:tcBorders>
              <w:top w:val="nil"/>
              <w:left w:val="nil"/>
              <w:bottom w:val="nil"/>
              <w:right w:val="nil"/>
            </w:tcBorders>
            <w:shd w:val="clear" w:color="auto" w:fill="auto"/>
            <w:noWrap/>
            <w:hideMark/>
          </w:tcPr>
          <w:p w14:paraId="0C356790" w14:textId="747DE1A7" w:rsidR="00A70297" w:rsidRPr="00515752" w:rsidRDefault="00A70297" w:rsidP="00A70297">
            <w:pPr>
              <w:ind w:firstLine="220"/>
              <w:rPr>
                <w:rFonts w:ascii="ＭＳ 明朝" w:hAnsi="ＭＳ 明朝"/>
                <w:szCs w:val="22"/>
              </w:rPr>
            </w:pPr>
            <w:r w:rsidRPr="00515752">
              <w:rPr>
                <w:rFonts w:ascii="ＭＳ 明朝" w:hAnsi="ＭＳ 明朝" w:hint="eastAsia"/>
                <w:szCs w:val="22"/>
              </w:rPr>
              <w:t>オナガザル科</w:t>
            </w:r>
            <w:r w:rsidRPr="00515752">
              <w:rPr>
                <w:rFonts w:ascii="ＭＳ 明朝" w:hAnsi="ＭＳ 明朝"/>
                <w:szCs w:val="22"/>
              </w:rPr>
              <w:t xml:space="preserve"> </w:t>
            </w:r>
          </w:p>
        </w:tc>
        <w:tc>
          <w:tcPr>
            <w:tcW w:w="1448" w:type="dxa"/>
            <w:tcBorders>
              <w:top w:val="nil"/>
              <w:left w:val="nil"/>
              <w:bottom w:val="nil"/>
              <w:right w:val="nil"/>
            </w:tcBorders>
            <w:shd w:val="clear" w:color="auto" w:fill="auto"/>
            <w:noWrap/>
            <w:vAlign w:val="center"/>
            <w:hideMark/>
          </w:tcPr>
          <w:p w14:paraId="77D2BAE1" w14:textId="627EAC34" w:rsidR="00A70297" w:rsidRPr="00515752" w:rsidRDefault="003803E7" w:rsidP="00A70297">
            <w:pPr>
              <w:ind w:firstLine="220"/>
              <w:jc w:val="right"/>
              <w:rPr>
                <w:rFonts w:ascii="ＭＳ 明朝" w:hAnsi="ＭＳ 明朝"/>
                <w:color w:val="000000"/>
                <w:szCs w:val="22"/>
              </w:rPr>
            </w:pPr>
            <w:r w:rsidRPr="00515752">
              <w:rPr>
                <w:rFonts w:ascii="ＭＳ 明朝" w:hAnsi="ＭＳ 明朝"/>
                <w:szCs w:val="22"/>
              </w:rPr>
              <w:t>3</w:t>
            </w:r>
          </w:p>
        </w:tc>
      </w:tr>
      <w:tr w:rsidR="00A70297" w:rsidRPr="00515752" w14:paraId="0FEF3B3F" w14:textId="77777777" w:rsidTr="00F900AD">
        <w:trPr>
          <w:trHeight w:val="283"/>
          <w:jc w:val="center"/>
        </w:trPr>
        <w:tc>
          <w:tcPr>
            <w:tcW w:w="2147" w:type="dxa"/>
            <w:tcBorders>
              <w:top w:val="nil"/>
              <w:left w:val="nil"/>
              <w:right w:val="nil"/>
            </w:tcBorders>
            <w:shd w:val="clear" w:color="auto" w:fill="auto"/>
            <w:noWrap/>
            <w:hideMark/>
          </w:tcPr>
          <w:p w14:paraId="54ACBBD1" w14:textId="572DB0D8" w:rsidR="00A70297" w:rsidRPr="00515752" w:rsidRDefault="009F2D49" w:rsidP="00A70297">
            <w:pPr>
              <w:ind w:firstLine="220"/>
              <w:rPr>
                <w:rFonts w:ascii="ＭＳ 明朝" w:hAnsi="ＭＳ 明朝"/>
                <w:color w:val="000000"/>
                <w:szCs w:val="22"/>
              </w:rPr>
            </w:pPr>
            <w:r w:rsidRPr="00515752">
              <w:rPr>
                <w:rFonts w:ascii="ＭＳ 明朝" w:hAnsi="ＭＳ 明朝" w:hint="eastAsia"/>
                <w:szCs w:val="22"/>
              </w:rPr>
              <w:t>オマキザル</w:t>
            </w:r>
            <w:r w:rsidR="00A70297" w:rsidRPr="00515752">
              <w:rPr>
                <w:rFonts w:ascii="ＭＳ 明朝" w:hAnsi="ＭＳ 明朝" w:hint="eastAsia"/>
                <w:szCs w:val="22"/>
              </w:rPr>
              <w:t>科</w:t>
            </w:r>
          </w:p>
        </w:tc>
        <w:tc>
          <w:tcPr>
            <w:tcW w:w="1448" w:type="dxa"/>
            <w:tcBorders>
              <w:top w:val="nil"/>
              <w:left w:val="nil"/>
              <w:right w:val="nil"/>
            </w:tcBorders>
            <w:shd w:val="clear" w:color="auto" w:fill="auto"/>
            <w:noWrap/>
            <w:vAlign w:val="center"/>
            <w:hideMark/>
          </w:tcPr>
          <w:p w14:paraId="01AE1F31" w14:textId="535127F3" w:rsidR="00A70297" w:rsidRPr="00515752" w:rsidRDefault="003803E7" w:rsidP="00A70297">
            <w:pPr>
              <w:ind w:firstLine="220"/>
              <w:jc w:val="right"/>
              <w:rPr>
                <w:rFonts w:ascii="ＭＳ 明朝" w:hAnsi="ＭＳ 明朝"/>
                <w:color w:val="000000"/>
                <w:szCs w:val="22"/>
              </w:rPr>
            </w:pPr>
            <w:r w:rsidRPr="00515752">
              <w:rPr>
                <w:rFonts w:ascii="ＭＳ 明朝" w:hAnsi="ＭＳ 明朝"/>
                <w:szCs w:val="22"/>
              </w:rPr>
              <w:t>2</w:t>
            </w:r>
          </w:p>
        </w:tc>
      </w:tr>
      <w:tr w:rsidR="00A70297" w:rsidRPr="00515752" w14:paraId="31411FC8" w14:textId="77777777" w:rsidTr="00F900AD">
        <w:trPr>
          <w:trHeight w:val="283"/>
          <w:jc w:val="center"/>
        </w:trPr>
        <w:tc>
          <w:tcPr>
            <w:tcW w:w="2147" w:type="dxa"/>
            <w:tcBorders>
              <w:top w:val="nil"/>
              <w:left w:val="nil"/>
              <w:bottom w:val="single" w:sz="4" w:space="0" w:color="auto"/>
              <w:right w:val="nil"/>
            </w:tcBorders>
            <w:shd w:val="clear" w:color="auto" w:fill="auto"/>
            <w:noWrap/>
            <w:hideMark/>
          </w:tcPr>
          <w:p w14:paraId="67C0AC50" w14:textId="70573360" w:rsidR="00A70297" w:rsidRPr="00515752" w:rsidRDefault="00A70297" w:rsidP="00A70297">
            <w:pPr>
              <w:ind w:firstLine="220"/>
              <w:rPr>
                <w:rFonts w:ascii="ＭＳ 明朝" w:hAnsi="ＭＳ 明朝"/>
                <w:color w:val="000000"/>
                <w:szCs w:val="22"/>
              </w:rPr>
            </w:pPr>
            <w:r w:rsidRPr="00515752">
              <w:rPr>
                <w:rFonts w:ascii="ＭＳ 明朝" w:hAnsi="ＭＳ 明朝" w:hint="eastAsia"/>
                <w:szCs w:val="22"/>
              </w:rPr>
              <w:t>オタリア科</w:t>
            </w:r>
          </w:p>
        </w:tc>
        <w:tc>
          <w:tcPr>
            <w:tcW w:w="1448" w:type="dxa"/>
            <w:tcBorders>
              <w:top w:val="nil"/>
              <w:left w:val="nil"/>
              <w:bottom w:val="single" w:sz="4" w:space="0" w:color="auto"/>
              <w:right w:val="nil"/>
            </w:tcBorders>
            <w:shd w:val="clear" w:color="auto" w:fill="auto"/>
            <w:noWrap/>
            <w:vAlign w:val="center"/>
            <w:hideMark/>
          </w:tcPr>
          <w:p w14:paraId="659F7464" w14:textId="23C21665" w:rsidR="00A70297" w:rsidRPr="00515752" w:rsidRDefault="003803E7" w:rsidP="00A70297">
            <w:pPr>
              <w:ind w:firstLine="220"/>
              <w:jc w:val="right"/>
              <w:rPr>
                <w:rFonts w:ascii="ＭＳ 明朝" w:hAnsi="ＭＳ 明朝"/>
                <w:color w:val="000000"/>
                <w:szCs w:val="22"/>
              </w:rPr>
            </w:pPr>
            <w:r w:rsidRPr="00515752">
              <w:rPr>
                <w:rFonts w:ascii="ＭＳ 明朝" w:hAnsi="ＭＳ 明朝"/>
                <w:szCs w:val="22"/>
              </w:rPr>
              <w:t>2</w:t>
            </w:r>
          </w:p>
        </w:tc>
      </w:tr>
    </w:tbl>
    <w:p w14:paraId="6849CD4B" w14:textId="6AF65091" w:rsidR="00E7480B" w:rsidRPr="00515752" w:rsidRDefault="005C0A06" w:rsidP="00A26103">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_Ref151454747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Pr="00515752">
        <w:rPr>
          <w:rFonts w:ascii="ＭＳ 明朝" w:hAnsi="ＭＳ 明朝"/>
          <w:szCs w:val="22"/>
        </w:rPr>
        <w:t xml:space="preserve">表 </w:t>
      </w:r>
      <w:r w:rsidRPr="00515752">
        <w:rPr>
          <w:rFonts w:ascii="ＭＳ 明朝" w:hAnsi="ＭＳ 明朝"/>
          <w:noProof/>
          <w:szCs w:val="22"/>
        </w:rPr>
        <w:t>14</w:t>
      </w:r>
      <w:r w:rsidRPr="00515752">
        <w:rPr>
          <w:rFonts w:ascii="ＭＳ 明朝" w:hAnsi="ＭＳ 明朝"/>
          <w:szCs w:val="22"/>
        </w:rPr>
        <w:fldChar w:fldCharType="end"/>
      </w:r>
      <w:r w:rsidRPr="00515752">
        <w:rPr>
          <w:rFonts w:ascii="ＭＳ 明朝" w:hAnsi="ＭＳ 明朝" w:hint="eastAsia"/>
          <w:szCs w:val="22"/>
        </w:rPr>
        <w:t>はスリナムからの上位品目を示している。鳥類が上位を占めていることがわかる。</w:t>
      </w:r>
    </w:p>
    <w:p w14:paraId="55D27700" w14:textId="7181A7B5" w:rsidR="00543103" w:rsidRPr="00515752" w:rsidRDefault="00543103" w:rsidP="00543103">
      <w:pPr>
        <w:pStyle w:val="ad"/>
        <w:keepNext/>
        <w:ind w:firstLine="220"/>
        <w:rPr>
          <w:rFonts w:ascii="ＭＳ 明朝" w:hAnsi="ＭＳ 明朝"/>
          <w:szCs w:val="22"/>
        </w:rPr>
      </w:pPr>
      <w:bookmarkStart w:id="324" w:name="_Ref151454747"/>
      <w:r w:rsidRPr="00515752">
        <w:rPr>
          <w:rFonts w:ascii="ＭＳ 明朝" w:hAnsi="ＭＳ 明朝"/>
          <w:szCs w:val="22"/>
        </w:rPr>
        <w:lastRenderedPageBreak/>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14</w:t>
      </w:r>
      <w:r w:rsidRPr="00515752">
        <w:rPr>
          <w:rFonts w:ascii="ＭＳ 明朝" w:hAnsi="ＭＳ 明朝"/>
          <w:szCs w:val="22"/>
        </w:rPr>
        <w:fldChar w:fldCharType="end"/>
      </w:r>
      <w:bookmarkEnd w:id="324"/>
      <w:r w:rsidRPr="00515752">
        <w:rPr>
          <w:rFonts w:ascii="ＭＳ 明朝" w:hAnsi="ＭＳ 明朝" w:hint="eastAsia"/>
          <w:szCs w:val="22"/>
        </w:rPr>
        <w:t xml:space="preserve">　スリナムからの輸入件数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543103" w:rsidRPr="00515752" w14:paraId="279FB24B" w14:textId="77777777" w:rsidTr="00F900AD">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0B0377EE" w14:textId="77777777" w:rsidR="00543103" w:rsidRPr="00515752" w:rsidRDefault="00543103" w:rsidP="00862B13">
            <w:pPr>
              <w:ind w:firstLine="220"/>
              <w:rPr>
                <w:rFonts w:ascii="ＭＳ 明朝" w:hAnsi="ＭＳ 明朝"/>
                <w:color w:val="000000"/>
                <w:szCs w:val="22"/>
              </w:rPr>
            </w:pPr>
            <w:r w:rsidRPr="00515752">
              <w:rPr>
                <w:rFonts w:ascii="ＭＳ 明朝" w:hAnsi="ＭＳ 明朝" w:hint="eastAsia"/>
                <w:color w:val="000000"/>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1F1C9C2A" w14:textId="77777777" w:rsidR="00543103" w:rsidRPr="00515752" w:rsidRDefault="00543103" w:rsidP="00862B13">
            <w:pPr>
              <w:ind w:firstLine="220"/>
              <w:jc w:val="right"/>
              <w:rPr>
                <w:rFonts w:ascii="ＭＳ 明朝" w:hAnsi="ＭＳ 明朝"/>
                <w:color w:val="000000"/>
                <w:szCs w:val="22"/>
              </w:rPr>
            </w:pPr>
            <w:r w:rsidRPr="00515752">
              <w:rPr>
                <w:rFonts w:ascii="ＭＳ 明朝" w:hAnsi="ＭＳ 明朝" w:hint="eastAsia"/>
                <w:color w:val="000000"/>
                <w:szCs w:val="22"/>
              </w:rPr>
              <w:t>取引件数</w:t>
            </w:r>
          </w:p>
        </w:tc>
      </w:tr>
      <w:tr w:rsidR="00543103" w:rsidRPr="00515752" w14:paraId="6D1D58F6" w14:textId="77777777" w:rsidTr="00F900AD">
        <w:trPr>
          <w:trHeight w:val="340"/>
          <w:jc w:val="center"/>
        </w:trPr>
        <w:tc>
          <w:tcPr>
            <w:tcW w:w="2147" w:type="dxa"/>
            <w:tcBorders>
              <w:top w:val="single" w:sz="4" w:space="0" w:color="auto"/>
              <w:left w:val="nil"/>
              <w:bottom w:val="nil"/>
              <w:right w:val="nil"/>
            </w:tcBorders>
            <w:shd w:val="clear" w:color="auto" w:fill="auto"/>
            <w:noWrap/>
            <w:hideMark/>
          </w:tcPr>
          <w:p w14:paraId="3487B6EF" w14:textId="49F28BA3" w:rsidR="00543103" w:rsidRPr="00515752" w:rsidRDefault="00A95D91" w:rsidP="00543103">
            <w:pPr>
              <w:ind w:firstLine="220"/>
              <w:rPr>
                <w:rFonts w:ascii="ＭＳ 明朝" w:hAnsi="ＭＳ 明朝"/>
                <w:color w:val="000000"/>
                <w:szCs w:val="22"/>
              </w:rPr>
            </w:pPr>
            <w:r w:rsidRPr="00515752">
              <w:rPr>
                <w:rFonts w:ascii="ＭＳ 明朝" w:hAnsi="ＭＳ 明朝" w:hint="eastAsia"/>
                <w:szCs w:val="22"/>
              </w:rPr>
              <w:t>インコ科</w:t>
            </w:r>
          </w:p>
        </w:tc>
        <w:tc>
          <w:tcPr>
            <w:tcW w:w="1448" w:type="dxa"/>
            <w:tcBorders>
              <w:top w:val="single" w:sz="4" w:space="0" w:color="auto"/>
              <w:left w:val="nil"/>
              <w:bottom w:val="nil"/>
              <w:right w:val="nil"/>
            </w:tcBorders>
            <w:shd w:val="clear" w:color="auto" w:fill="auto"/>
            <w:noWrap/>
            <w:vAlign w:val="center"/>
            <w:hideMark/>
          </w:tcPr>
          <w:p w14:paraId="5581BC30" w14:textId="29CC02E3" w:rsidR="00543103" w:rsidRPr="00515752" w:rsidRDefault="006604E1" w:rsidP="00543103">
            <w:pPr>
              <w:ind w:firstLine="220"/>
              <w:jc w:val="right"/>
              <w:rPr>
                <w:rFonts w:ascii="ＭＳ 明朝" w:hAnsi="ＭＳ 明朝"/>
                <w:color w:val="000000"/>
                <w:szCs w:val="22"/>
              </w:rPr>
            </w:pPr>
            <w:r w:rsidRPr="00515752">
              <w:rPr>
                <w:rFonts w:ascii="ＭＳ 明朝" w:hAnsi="ＭＳ 明朝"/>
                <w:szCs w:val="22"/>
              </w:rPr>
              <w:t>86</w:t>
            </w:r>
          </w:p>
        </w:tc>
      </w:tr>
      <w:tr w:rsidR="00543103" w:rsidRPr="00515752" w14:paraId="7A8BFF58" w14:textId="77777777" w:rsidTr="00F900AD">
        <w:trPr>
          <w:trHeight w:val="340"/>
          <w:jc w:val="center"/>
        </w:trPr>
        <w:tc>
          <w:tcPr>
            <w:tcW w:w="2147" w:type="dxa"/>
            <w:tcBorders>
              <w:top w:val="nil"/>
              <w:left w:val="nil"/>
              <w:bottom w:val="nil"/>
              <w:right w:val="nil"/>
            </w:tcBorders>
            <w:shd w:val="clear" w:color="auto" w:fill="auto"/>
            <w:noWrap/>
            <w:hideMark/>
          </w:tcPr>
          <w:p w14:paraId="19EABD85" w14:textId="3556F094" w:rsidR="00543103" w:rsidRPr="00515752" w:rsidRDefault="003A256F" w:rsidP="00543103">
            <w:pPr>
              <w:ind w:firstLine="220"/>
              <w:rPr>
                <w:rFonts w:ascii="ＭＳ 明朝" w:hAnsi="ＭＳ 明朝"/>
                <w:color w:val="000000"/>
                <w:szCs w:val="22"/>
              </w:rPr>
            </w:pPr>
            <w:r w:rsidRPr="00515752">
              <w:rPr>
                <w:rFonts w:ascii="ＭＳ 明朝" w:hAnsi="ＭＳ 明朝" w:hint="eastAsia"/>
                <w:szCs w:val="22"/>
              </w:rPr>
              <w:t>オオハシ</w:t>
            </w:r>
            <w:r w:rsidR="00543103" w:rsidRPr="00515752">
              <w:rPr>
                <w:rFonts w:ascii="ＭＳ 明朝" w:hAnsi="ＭＳ 明朝" w:hint="eastAsia"/>
                <w:szCs w:val="22"/>
              </w:rPr>
              <w:t>科</w:t>
            </w:r>
          </w:p>
        </w:tc>
        <w:tc>
          <w:tcPr>
            <w:tcW w:w="1448" w:type="dxa"/>
            <w:tcBorders>
              <w:top w:val="nil"/>
              <w:left w:val="nil"/>
              <w:bottom w:val="nil"/>
              <w:right w:val="nil"/>
            </w:tcBorders>
            <w:shd w:val="clear" w:color="auto" w:fill="auto"/>
            <w:noWrap/>
            <w:vAlign w:val="center"/>
            <w:hideMark/>
          </w:tcPr>
          <w:p w14:paraId="5D755D5F" w14:textId="6BFA15A9" w:rsidR="00543103" w:rsidRPr="00515752" w:rsidRDefault="006604E1" w:rsidP="00543103">
            <w:pPr>
              <w:ind w:firstLine="220"/>
              <w:jc w:val="right"/>
              <w:rPr>
                <w:rFonts w:ascii="ＭＳ 明朝" w:hAnsi="ＭＳ 明朝"/>
                <w:color w:val="000000"/>
                <w:szCs w:val="22"/>
              </w:rPr>
            </w:pPr>
            <w:r w:rsidRPr="00515752">
              <w:rPr>
                <w:rFonts w:ascii="ＭＳ 明朝" w:hAnsi="ＭＳ 明朝"/>
                <w:szCs w:val="22"/>
              </w:rPr>
              <w:t>21</w:t>
            </w:r>
          </w:p>
        </w:tc>
      </w:tr>
      <w:tr w:rsidR="00543103" w:rsidRPr="00515752" w14:paraId="50E18ECF" w14:textId="77777777" w:rsidTr="00F900AD">
        <w:trPr>
          <w:trHeight w:val="340"/>
          <w:jc w:val="center"/>
        </w:trPr>
        <w:tc>
          <w:tcPr>
            <w:tcW w:w="2147" w:type="dxa"/>
            <w:tcBorders>
              <w:top w:val="nil"/>
              <w:left w:val="nil"/>
              <w:bottom w:val="nil"/>
              <w:right w:val="nil"/>
            </w:tcBorders>
            <w:shd w:val="clear" w:color="auto" w:fill="auto"/>
            <w:noWrap/>
            <w:hideMark/>
          </w:tcPr>
          <w:p w14:paraId="67CFBA25" w14:textId="33D2DA9F" w:rsidR="00543103" w:rsidRPr="00515752" w:rsidRDefault="00390B62" w:rsidP="00543103">
            <w:pPr>
              <w:ind w:firstLine="220"/>
              <w:rPr>
                <w:rFonts w:ascii="ＭＳ 明朝" w:hAnsi="ＭＳ 明朝"/>
                <w:szCs w:val="22"/>
              </w:rPr>
            </w:pPr>
            <w:r w:rsidRPr="00515752">
              <w:rPr>
                <w:rFonts w:ascii="ＭＳ 明朝" w:hAnsi="ＭＳ 明朝" w:hint="eastAsia"/>
                <w:szCs w:val="22"/>
              </w:rPr>
              <w:t>オマキザル</w:t>
            </w:r>
            <w:r w:rsidR="00543103" w:rsidRPr="00515752">
              <w:rPr>
                <w:rFonts w:ascii="ＭＳ 明朝" w:hAnsi="ＭＳ 明朝" w:hint="eastAsia"/>
                <w:szCs w:val="22"/>
              </w:rPr>
              <w:t>科</w:t>
            </w:r>
          </w:p>
        </w:tc>
        <w:tc>
          <w:tcPr>
            <w:tcW w:w="1448" w:type="dxa"/>
            <w:tcBorders>
              <w:top w:val="nil"/>
              <w:left w:val="nil"/>
              <w:bottom w:val="nil"/>
              <w:right w:val="nil"/>
            </w:tcBorders>
            <w:shd w:val="clear" w:color="auto" w:fill="auto"/>
            <w:noWrap/>
            <w:vAlign w:val="center"/>
            <w:hideMark/>
          </w:tcPr>
          <w:p w14:paraId="2724FBEE" w14:textId="0201754C" w:rsidR="00543103" w:rsidRPr="00515752" w:rsidRDefault="006604E1" w:rsidP="00543103">
            <w:pPr>
              <w:ind w:firstLine="220"/>
              <w:jc w:val="right"/>
              <w:rPr>
                <w:rFonts w:ascii="ＭＳ 明朝" w:hAnsi="ＭＳ 明朝"/>
                <w:color w:val="000000"/>
                <w:szCs w:val="22"/>
              </w:rPr>
            </w:pPr>
            <w:r w:rsidRPr="00515752">
              <w:rPr>
                <w:rFonts w:ascii="ＭＳ 明朝" w:hAnsi="ＭＳ 明朝"/>
                <w:szCs w:val="22"/>
              </w:rPr>
              <w:t>5</w:t>
            </w:r>
          </w:p>
        </w:tc>
      </w:tr>
      <w:tr w:rsidR="00543103" w:rsidRPr="00515752" w14:paraId="5CF45181" w14:textId="77777777" w:rsidTr="00F900AD">
        <w:trPr>
          <w:trHeight w:val="340"/>
          <w:jc w:val="center"/>
        </w:trPr>
        <w:tc>
          <w:tcPr>
            <w:tcW w:w="2147" w:type="dxa"/>
            <w:tcBorders>
              <w:top w:val="nil"/>
              <w:left w:val="nil"/>
              <w:right w:val="nil"/>
            </w:tcBorders>
            <w:shd w:val="clear" w:color="auto" w:fill="auto"/>
            <w:noWrap/>
            <w:hideMark/>
          </w:tcPr>
          <w:p w14:paraId="783081A0" w14:textId="3484A98A" w:rsidR="00543103" w:rsidRPr="00515752" w:rsidRDefault="00A4020C" w:rsidP="00543103">
            <w:pPr>
              <w:ind w:firstLine="220"/>
              <w:rPr>
                <w:rFonts w:ascii="ＭＳ 明朝" w:hAnsi="ＭＳ 明朝"/>
                <w:color w:val="000000"/>
                <w:szCs w:val="22"/>
              </w:rPr>
            </w:pPr>
            <w:r w:rsidRPr="00515752">
              <w:rPr>
                <w:rFonts w:ascii="ＭＳ 明朝" w:hAnsi="ＭＳ 明朝" w:hint="eastAsia"/>
                <w:szCs w:val="22"/>
              </w:rPr>
              <w:t>アリクイ</w:t>
            </w:r>
            <w:r w:rsidR="00543103" w:rsidRPr="00515752">
              <w:rPr>
                <w:rFonts w:ascii="ＭＳ 明朝" w:hAnsi="ＭＳ 明朝" w:hint="eastAsia"/>
                <w:szCs w:val="22"/>
              </w:rPr>
              <w:t>科</w:t>
            </w:r>
            <w:r w:rsidR="00543103" w:rsidRPr="00515752">
              <w:rPr>
                <w:rFonts w:ascii="ＭＳ 明朝" w:hAnsi="ＭＳ 明朝"/>
                <w:szCs w:val="22"/>
              </w:rPr>
              <w:t xml:space="preserve"> </w:t>
            </w:r>
          </w:p>
        </w:tc>
        <w:tc>
          <w:tcPr>
            <w:tcW w:w="1448" w:type="dxa"/>
            <w:tcBorders>
              <w:top w:val="nil"/>
              <w:left w:val="nil"/>
              <w:right w:val="nil"/>
            </w:tcBorders>
            <w:shd w:val="clear" w:color="auto" w:fill="auto"/>
            <w:noWrap/>
            <w:vAlign w:val="center"/>
            <w:hideMark/>
          </w:tcPr>
          <w:p w14:paraId="77E9BC93" w14:textId="33855005" w:rsidR="00543103" w:rsidRPr="00515752" w:rsidRDefault="006604E1" w:rsidP="00543103">
            <w:pPr>
              <w:ind w:firstLine="220"/>
              <w:jc w:val="right"/>
              <w:rPr>
                <w:rFonts w:ascii="ＭＳ 明朝" w:hAnsi="ＭＳ 明朝"/>
                <w:color w:val="000000"/>
                <w:szCs w:val="22"/>
              </w:rPr>
            </w:pPr>
            <w:r w:rsidRPr="00515752">
              <w:rPr>
                <w:rFonts w:ascii="ＭＳ 明朝" w:hAnsi="ＭＳ 明朝"/>
                <w:szCs w:val="22"/>
              </w:rPr>
              <w:t>5</w:t>
            </w:r>
          </w:p>
        </w:tc>
      </w:tr>
      <w:tr w:rsidR="00543103" w:rsidRPr="00515752" w14:paraId="46F299D7" w14:textId="77777777" w:rsidTr="00F900AD">
        <w:trPr>
          <w:trHeight w:val="340"/>
          <w:jc w:val="center"/>
        </w:trPr>
        <w:tc>
          <w:tcPr>
            <w:tcW w:w="2147" w:type="dxa"/>
            <w:tcBorders>
              <w:top w:val="nil"/>
              <w:left w:val="nil"/>
              <w:bottom w:val="single" w:sz="4" w:space="0" w:color="auto"/>
              <w:right w:val="nil"/>
            </w:tcBorders>
            <w:shd w:val="clear" w:color="auto" w:fill="auto"/>
            <w:noWrap/>
            <w:hideMark/>
          </w:tcPr>
          <w:p w14:paraId="23E7B6AE" w14:textId="085EBC0F" w:rsidR="00543103" w:rsidRPr="00515752" w:rsidRDefault="00380018" w:rsidP="00862B13">
            <w:pPr>
              <w:ind w:firstLine="220"/>
              <w:rPr>
                <w:rFonts w:ascii="ＭＳ 明朝" w:hAnsi="ＭＳ 明朝"/>
                <w:color w:val="000000"/>
                <w:szCs w:val="22"/>
              </w:rPr>
            </w:pPr>
            <w:r w:rsidRPr="00515752">
              <w:rPr>
                <w:rFonts w:ascii="ＭＳ 明朝" w:hAnsi="ＭＳ 明朝" w:hint="eastAsia"/>
                <w:szCs w:val="22"/>
              </w:rPr>
              <w:t>リクガメ</w:t>
            </w:r>
            <w:r w:rsidR="00543103" w:rsidRPr="00515752">
              <w:rPr>
                <w:rFonts w:ascii="ＭＳ 明朝" w:hAnsi="ＭＳ 明朝" w:hint="eastAsia"/>
                <w:szCs w:val="22"/>
              </w:rPr>
              <w:t>科</w:t>
            </w:r>
          </w:p>
        </w:tc>
        <w:tc>
          <w:tcPr>
            <w:tcW w:w="1448" w:type="dxa"/>
            <w:tcBorders>
              <w:top w:val="nil"/>
              <w:left w:val="nil"/>
              <w:bottom w:val="single" w:sz="4" w:space="0" w:color="auto"/>
              <w:right w:val="nil"/>
            </w:tcBorders>
            <w:shd w:val="clear" w:color="auto" w:fill="auto"/>
            <w:noWrap/>
            <w:vAlign w:val="center"/>
            <w:hideMark/>
          </w:tcPr>
          <w:p w14:paraId="0B57EB82" w14:textId="2097D844" w:rsidR="00543103" w:rsidRPr="00515752" w:rsidRDefault="006604E1" w:rsidP="00862B13">
            <w:pPr>
              <w:ind w:firstLine="220"/>
              <w:jc w:val="right"/>
              <w:rPr>
                <w:rFonts w:ascii="ＭＳ 明朝" w:hAnsi="ＭＳ 明朝"/>
                <w:color w:val="000000"/>
                <w:szCs w:val="22"/>
              </w:rPr>
            </w:pPr>
            <w:r w:rsidRPr="00515752">
              <w:rPr>
                <w:rFonts w:ascii="ＭＳ 明朝" w:hAnsi="ＭＳ 明朝" w:hint="eastAsia"/>
                <w:color w:val="000000"/>
                <w:szCs w:val="22"/>
              </w:rPr>
              <w:t>2</w:t>
            </w:r>
          </w:p>
        </w:tc>
      </w:tr>
    </w:tbl>
    <w:p w14:paraId="01BB56F4" w14:textId="77777777" w:rsidR="00543103" w:rsidRPr="00515752" w:rsidRDefault="00543103" w:rsidP="00A26103">
      <w:pPr>
        <w:ind w:firstLine="220"/>
        <w:rPr>
          <w:rFonts w:ascii="ＭＳ 明朝" w:hAnsi="ＭＳ 明朝"/>
          <w:szCs w:val="22"/>
        </w:rPr>
      </w:pPr>
    </w:p>
    <w:p w14:paraId="3955DBA4" w14:textId="5A31A4EE" w:rsidR="00FE7D05" w:rsidRPr="00515752" w:rsidRDefault="00FE7D05" w:rsidP="00A26103">
      <w:pPr>
        <w:ind w:firstLine="220"/>
        <w:rPr>
          <w:rFonts w:ascii="ＭＳ 明朝" w:hAnsi="ＭＳ 明朝"/>
          <w:szCs w:val="22"/>
        </w:rPr>
      </w:pPr>
      <w:r w:rsidRPr="00515752">
        <w:rPr>
          <w:rFonts w:ascii="ＭＳ 明朝" w:hAnsi="ＭＳ 明朝" w:hint="eastAsia"/>
          <w:szCs w:val="22"/>
        </w:rPr>
        <w:t>中国は取引国ごとに輸入品目が大幅に違うことがわかる。</w:t>
      </w:r>
    </w:p>
    <w:p w14:paraId="366D2BD8" w14:textId="319E2CA7" w:rsidR="007D305B" w:rsidRPr="00515752" w:rsidRDefault="007D305B" w:rsidP="00317B18">
      <w:pPr>
        <w:pStyle w:val="2"/>
        <w:numPr>
          <w:ilvl w:val="0"/>
          <w:numId w:val="4"/>
        </w:numPr>
        <w:ind w:firstLine="220"/>
        <w:rPr>
          <w:rFonts w:ascii="ＭＳ 明朝" w:eastAsia="ＭＳ 明朝" w:hAnsi="ＭＳ 明朝"/>
          <w:szCs w:val="22"/>
        </w:rPr>
      </w:pPr>
      <w:r w:rsidRPr="00515752">
        <w:rPr>
          <w:rFonts w:ascii="ＭＳ 明朝" w:eastAsia="ＭＳ 明朝" w:hAnsi="ＭＳ 明朝" w:hint="eastAsia"/>
          <w:szCs w:val="22"/>
        </w:rPr>
        <w:t>タイの取引実態</w:t>
      </w:r>
    </w:p>
    <w:p w14:paraId="657B1D9A" w14:textId="067DB4DA" w:rsidR="00145B34" w:rsidRPr="00515752" w:rsidRDefault="00145B34" w:rsidP="00145B34">
      <w:pPr>
        <w:ind w:firstLine="220"/>
        <w:rPr>
          <w:rFonts w:ascii="ＭＳ 明朝" w:hAnsi="ＭＳ 明朝"/>
          <w:szCs w:val="22"/>
        </w:rPr>
      </w:pPr>
      <w:r w:rsidRPr="00515752">
        <w:rPr>
          <w:rFonts w:ascii="ＭＳ 明朝" w:hAnsi="ＭＳ 明朝"/>
          <w:szCs w:val="22"/>
        </w:rPr>
        <w:fldChar w:fldCharType="begin"/>
      </w:r>
      <w:r w:rsidRPr="00515752">
        <w:rPr>
          <w:rFonts w:ascii="ＭＳ 明朝" w:hAnsi="ＭＳ 明朝"/>
          <w:szCs w:val="22"/>
        </w:rPr>
        <w:instrText xml:space="preserve"> REF _Ref149670821 \h </w:instrText>
      </w:r>
      <w:r w:rsidR="003402B5" w:rsidRPr="003402B5">
        <w:rPr>
          <w:rFonts w:ascii="ＭＳ 明朝" w:hAnsi="ＭＳ 明朝"/>
          <w:szCs w:val="22"/>
        </w:rPr>
        <w:instrText xml:space="preserve"> \* MERGEFORMAT </w:instrText>
      </w:r>
      <w:r w:rsidRPr="00515752">
        <w:rPr>
          <w:rFonts w:ascii="ＭＳ 明朝" w:hAnsi="ＭＳ 明朝"/>
          <w:szCs w:val="22"/>
        </w:rPr>
      </w:r>
      <w:r w:rsidRPr="00515752">
        <w:rPr>
          <w:rFonts w:ascii="ＭＳ 明朝" w:hAnsi="ＭＳ 明朝"/>
          <w:szCs w:val="22"/>
        </w:rPr>
        <w:fldChar w:fldCharType="separate"/>
      </w:r>
      <w:r w:rsidR="00DA1F26" w:rsidRPr="00515752">
        <w:rPr>
          <w:rFonts w:ascii="ＭＳ 明朝" w:hAnsi="ＭＳ 明朝"/>
          <w:szCs w:val="22"/>
        </w:rPr>
        <w:t xml:space="preserve">図 </w:t>
      </w:r>
      <w:r w:rsidR="00DA1F26" w:rsidRPr="00515752">
        <w:rPr>
          <w:rFonts w:ascii="ＭＳ 明朝" w:hAnsi="ＭＳ 明朝"/>
          <w:noProof/>
          <w:szCs w:val="22"/>
        </w:rPr>
        <w:t>3</w:t>
      </w:r>
      <w:r w:rsidRPr="00515752">
        <w:rPr>
          <w:rFonts w:ascii="ＭＳ 明朝" w:hAnsi="ＭＳ 明朝"/>
          <w:szCs w:val="22"/>
        </w:rPr>
        <w:fldChar w:fldCharType="end"/>
      </w:r>
      <w:r w:rsidRPr="00515752">
        <w:rPr>
          <w:rFonts w:ascii="ＭＳ 明朝" w:hAnsi="ＭＳ 明朝" w:hint="eastAsia"/>
          <w:szCs w:val="22"/>
        </w:rPr>
        <w:t>は</w:t>
      </w:r>
      <w:commentRangeStart w:id="325"/>
      <w:commentRangeStart w:id="326"/>
      <w:r w:rsidRPr="00515752">
        <w:rPr>
          <w:rFonts w:ascii="ＭＳ 明朝" w:hAnsi="ＭＳ 明朝" w:hint="eastAsia"/>
          <w:szCs w:val="22"/>
        </w:rPr>
        <w:t>タイのワシントン条約登録野生動物の輸入件数</w:t>
      </w:r>
      <w:commentRangeEnd w:id="325"/>
      <w:r w:rsidR="006C44BD" w:rsidRPr="00515752">
        <w:rPr>
          <w:rStyle w:val="af5"/>
          <w:rFonts w:ascii="ＭＳ 明朝" w:hAnsi="ＭＳ 明朝"/>
          <w:sz w:val="22"/>
          <w:szCs w:val="22"/>
        </w:rPr>
        <w:commentReference w:id="325"/>
      </w:r>
      <w:commentRangeEnd w:id="326"/>
      <w:r w:rsidR="00D16976" w:rsidRPr="00515752">
        <w:rPr>
          <w:rStyle w:val="af5"/>
          <w:rFonts w:ascii="ＭＳ 明朝" w:hAnsi="ＭＳ 明朝"/>
          <w:sz w:val="22"/>
          <w:szCs w:val="22"/>
        </w:rPr>
        <w:commentReference w:id="326"/>
      </w:r>
      <w:r w:rsidRPr="00515752">
        <w:rPr>
          <w:rFonts w:ascii="ＭＳ 明朝" w:hAnsi="ＭＳ 明朝" w:hint="eastAsia"/>
          <w:szCs w:val="22"/>
        </w:rPr>
        <w:t>を示している。</w:t>
      </w:r>
    </w:p>
    <w:p w14:paraId="597493B9" w14:textId="6DFB871C" w:rsidR="00AA1CD8" w:rsidRPr="00515752" w:rsidRDefault="00F14B6D" w:rsidP="00AA1CD8">
      <w:pPr>
        <w:pStyle w:val="af4"/>
        <w:keepNext/>
        <w:ind w:leftChars="0" w:left="0" w:firstLine="220"/>
        <w:jc w:val="center"/>
        <w:rPr>
          <w:rFonts w:ascii="ＭＳ 明朝" w:hAnsi="ＭＳ 明朝"/>
          <w:szCs w:val="22"/>
        </w:rPr>
      </w:pPr>
      <w:r w:rsidRPr="00515752">
        <w:rPr>
          <w:rFonts w:ascii="ＭＳ 明朝" w:hAnsi="ＭＳ 明朝" w:hint="eastAsia"/>
          <w:noProof/>
          <w:szCs w:val="22"/>
        </w:rPr>
        <w:drawing>
          <wp:inline distT="0" distB="0" distL="0" distR="0" wp14:anchorId="7DFF3FB2" wp14:editId="7184F1E1">
            <wp:extent cx="5656521" cy="3223497"/>
            <wp:effectExtent l="0" t="0" r="1905" b="0"/>
            <wp:docPr id="48114224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42242" name="図 2"/>
                    <pic:cNvPicPr/>
                  </pic:nvPicPr>
                  <pic:blipFill>
                    <a:blip r:embed="rId14">
                      <a:extLst>
                        <a:ext uri="{28A0092B-C50C-407E-A947-70E740481C1C}">
                          <a14:useLocalDpi xmlns:a14="http://schemas.microsoft.com/office/drawing/2010/main" val="0"/>
                        </a:ext>
                      </a:extLst>
                    </a:blip>
                    <a:stretch>
                      <a:fillRect/>
                    </a:stretch>
                  </pic:blipFill>
                  <pic:spPr>
                    <a:xfrm>
                      <a:off x="0" y="0"/>
                      <a:ext cx="5670030" cy="3231196"/>
                    </a:xfrm>
                    <a:prstGeom prst="rect">
                      <a:avLst/>
                    </a:prstGeom>
                  </pic:spPr>
                </pic:pic>
              </a:graphicData>
            </a:graphic>
          </wp:inline>
        </w:drawing>
      </w:r>
    </w:p>
    <w:p w14:paraId="2736B43F" w14:textId="7E1A56E9" w:rsidR="007D305B" w:rsidRPr="00515752" w:rsidRDefault="00AA1CD8" w:rsidP="00AA1CD8">
      <w:pPr>
        <w:pStyle w:val="ad"/>
        <w:ind w:firstLine="220"/>
        <w:rPr>
          <w:rFonts w:ascii="ＭＳ 明朝" w:hAnsi="ＭＳ 明朝"/>
          <w:szCs w:val="22"/>
        </w:rPr>
      </w:pPr>
      <w:bookmarkStart w:id="327" w:name="_Ref149670821"/>
      <w:r w:rsidRPr="00515752">
        <w:rPr>
          <w:rFonts w:ascii="ＭＳ 明朝" w:hAnsi="ＭＳ 明朝"/>
          <w:szCs w:val="22"/>
        </w:rPr>
        <w:t xml:space="preserve">図 </w:t>
      </w:r>
      <w:r w:rsidRPr="00515752">
        <w:rPr>
          <w:rFonts w:ascii="ＭＳ 明朝" w:hAnsi="ＭＳ 明朝"/>
          <w:szCs w:val="22"/>
        </w:rPr>
        <w:fldChar w:fldCharType="begin"/>
      </w:r>
      <w:r w:rsidRPr="00515752">
        <w:rPr>
          <w:rFonts w:ascii="ＭＳ 明朝" w:hAnsi="ＭＳ 明朝"/>
          <w:szCs w:val="22"/>
        </w:rPr>
        <w:instrText xml:space="preserve"> SEQ 図 \* ARABIC </w:instrText>
      </w:r>
      <w:r w:rsidRPr="00515752">
        <w:rPr>
          <w:rFonts w:ascii="ＭＳ 明朝" w:hAnsi="ＭＳ 明朝"/>
          <w:szCs w:val="22"/>
        </w:rPr>
        <w:fldChar w:fldCharType="separate"/>
      </w:r>
      <w:r w:rsidR="00DA1F26" w:rsidRPr="00515752">
        <w:rPr>
          <w:rFonts w:ascii="ＭＳ 明朝" w:hAnsi="ＭＳ 明朝"/>
          <w:noProof/>
          <w:szCs w:val="22"/>
        </w:rPr>
        <w:t>3</w:t>
      </w:r>
      <w:r w:rsidRPr="00515752">
        <w:rPr>
          <w:rFonts w:ascii="ＭＳ 明朝" w:hAnsi="ＭＳ 明朝"/>
          <w:szCs w:val="22"/>
        </w:rPr>
        <w:fldChar w:fldCharType="end"/>
      </w:r>
      <w:bookmarkEnd w:id="327"/>
      <w:r w:rsidRPr="00515752">
        <w:rPr>
          <w:rFonts w:ascii="ＭＳ 明朝" w:hAnsi="ＭＳ 明朝" w:hint="eastAsia"/>
          <w:szCs w:val="22"/>
        </w:rPr>
        <w:t xml:space="preserve"> タイ</w:t>
      </w:r>
      <w:r w:rsidRPr="00515752">
        <w:rPr>
          <w:rFonts w:ascii="ＭＳ 明朝" w:hAnsi="ＭＳ 明朝"/>
          <w:szCs w:val="22"/>
        </w:rPr>
        <w:t>によるワシントン条約登録野生動物の輸入件数</w:t>
      </w:r>
      <w:r w:rsidR="00A16DD1" w:rsidRPr="00515752">
        <w:rPr>
          <w:rFonts w:ascii="ＭＳ 明朝" w:hAnsi="ＭＳ 明朝" w:hint="eastAsia"/>
          <w:szCs w:val="22"/>
        </w:rPr>
        <w:t>及び</w:t>
      </w:r>
      <w:r w:rsidR="00AB1656" w:rsidRPr="00515752">
        <w:rPr>
          <w:rFonts w:ascii="ＭＳ 明朝" w:hAnsi="ＭＳ 明朝" w:hint="eastAsia"/>
          <w:szCs w:val="22"/>
        </w:rPr>
        <w:t>実質GDPの変遷</w:t>
      </w:r>
      <w:r w:rsidRPr="00515752">
        <w:rPr>
          <w:rFonts w:ascii="ＭＳ 明朝" w:hAnsi="ＭＳ 明朝"/>
          <w:szCs w:val="22"/>
        </w:rPr>
        <w:t>(1990-2021年)</w:t>
      </w:r>
    </w:p>
    <w:p w14:paraId="5FD54A0B" w14:textId="232BC1D5" w:rsidR="002B3E85" w:rsidRPr="00515752" w:rsidRDefault="002B3E85" w:rsidP="002B3E85">
      <w:pPr>
        <w:pStyle w:val="ad"/>
        <w:keepNext/>
        <w:ind w:firstLine="220"/>
        <w:rPr>
          <w:rFonts w:ascii="ＭＳ 明朝" w:hAnsi="ＭＳ 明朝"/>
          <w:szCs w:val="22"/>
        </w:rPr>
      </w:pPr>
    </w:p>
    <w:p w14:paraId="01541D4F" w14:textId="3AB0E4ED" w:rsidR="004F43F1" w:rsidRPr="00515752" w:rsidRDefault="004F43F1" w:rsidP="004F43F1">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15</w:t>
      </w:r>
      <w:r w:rsidRPr="00515752">
        <w:rPr>
          <w:rFonts w:ascii="ＭＳ 明朝" w:hAnsi="ＭＳ 明朝"/>
          <w:szCs w:val="22"/>
        </w:rPr>
        <w:fldChar w:fldCharType="end"/>
      </w:r>
      <w:r w:rsidRPr="00515752">
        <w:rPr>
          <w:rFonts w:ascii="ＭＳ 明朝" w:hAnsi="ＭＳ 明朝" w:hint="eastAsia"/>
          <w:szCs w:val="22"/>
        </w:rPr>
        <w:t xml:space="preserve">　タイの野生動物取引件数上位</w:t>
      </w:r>
      <w:r w:rsidRPr="00515752">
        <w:rPr>
          <w:rFonts w:ascii="ＭＳ 明朝" w:hAnsi="ＭＳ 明朝"/>
          <w:szCs w:val="22"/>
        </w:rPr>
        <w:t>10カ国(1990-2021年)</w:t>
      </w:r>
    </w:p>
    <w:tbl>
      <w:tblPr>
        <w:tblW w:w="4666" w:type="dxa"/>
        <w:jc w:val="center"/>
        <w:tblCellMar>
          <w:left w:w="99" w:type="dxa"/>
          <w:right w:w="99" w:type="dxa"/>
        </w:tblCellMar>
        <w:tblLook w:val="04A0" w:firstRow="1" w:lastRow="0" w:firstColumn="1" w:lastColumn="0" w:noHBand="0" w:noVBand="1"/>
      </w:tblPr>
      <w:tblGrid>
        <w:gridCol w:w="1985"/>
        <w:gridCol w:w="2681"/>
      </w:tblGrid>
      <w:tr w:rsidR="002B3E85" w:rsidRPr="00515752" w14:paraId="51F21F57" w14:textId="77777777" w:rsidTr="003D393A">
        <w:trPr>
          <w:trHeight w:val="20"/>
          <w:jc w:val="center"/>
        </w:trPr>
        <w:tc>
          <w:tcPr>
            <w:tcW w:w="1985" w:type="dxa"/>
            <w:tcBorders>
              <w:top w:val="single" w:sz="4" w:space="0" w:color="auto"/>
              <w:left w:val="nil"/>
              <w:bottom w:val="nil"/>
              <w:right w:val="nil"/>
            </w:tcBorders>
            <w:shd w:val="clear" w:color="auto" w:fill="auto"/>
            <w:noWrap/>
            <w:vAlign w:val="center"/>
          </w:tcPr>
          <w:p w14:paraId="14866FED" w14:textId="77777777" w:rsidR="002B3E85" w:rsidRPr="00515752" w:rsidRDefault="002B3E85" w:rsidP="00A20ECC">
            <w:pPr>
              <w:ind w:firstLine="220"/>
              <w:rPr>
                <w:rFonts w:ascii="ＭＳ 明朝" w:hAnsi="ＭＳ 明朝"/>
                <w:szCs w:val="22"/>
              </w:rPr>
            </w:pPr>
            <w:r w:rsidRPr="00515752">
              <w:rPr>
                <w:rFonts w:ascii="ＭＳ 明朝" w:hAnsi="ＭＳ 明朝"/>
                <w:szCs w:val="22"/>
              </w:rPr>
              <w:t>国名</w:t>
            </w:r>
          </w:p>
        </w:tc>
        <w:tc>
          <w:tcPr>
            <w:tcW w:w="2681" w:type="dxa"/>
            <w:tcBorders>
              <w:top w:val="single" w:sz="4" w:space="0" w:color="auto"/>
              <w:left w:val="nil"/>
              <w:bottom w:val="nil"/>
              <w:right w:val="nil"/>
            </w:tcBorders>
            <w:shd w:val="clear" w:color="auto" w:fill="auto"/>
            <w:noWrap/>
            <w:vAlign w:val="center"/>
          </w:tcPr>
          <w:p w14:paraId="0480881B" w14:textId="77777777" w:rsidR="002B3E85" w:rsidRPr="00515752" w:rsidRDefault="002B3E85" w:rsidP="00A20ECC">
            <w:pPr>
              <w:ind w:firstLine="220"/>
              <w:jc w:val="right"/>
              <w:rPr>
                <w:rFonts w:ascii="ＭＳ 明朝" w:hAnsi="ＭＳ 明朝"/>
                <w:szCs w:val="22"/>
              </w:rPr>
            </w:pPr>
            <w:r w:rsidRPr="00515752">
              <w:rPr>
                <w:rFonts w:ascii="ＭＳ 明朝" w:hAnsi="ＭＳ 明朝"/>
                <w:szCs w:val="22"/>
              </w:rPr>
              <w:t>取引件数</w:t>
            </w:r>
          </w:p>
        </w:tc>
      </w:tr>
      <w:tr w:rsidR="00AE42AC" w:rsidRPr="00515752" w14:paraId="0E2AD289" w14:textId="77777777" w:rsidTr="003D393A">
        <w:trPr>
          <w:trHeight w:val="20"/>
          <w:jc w:val="center"/>
        </w:trPr>
        <w:tc>
          <w:tcPr>
            <w:tcW w:w="1985" w:type="dxa"/>
            <w:tcBorders>
              <w:top w:val="single" w:sz="4" w:space="0" w:color="auto"/>
              <w:left w:val="nil"/>
              <w:bottom w:val="nil"/>
              <w:right w:val="nil"/>
            </w:tcBorders>
            <w:shd w:val="clear" w:color="auto" w:fill="auto"/>
            <w:noWrap/>
            <w:vAlign w:val="center"/>
            <w:hideMark/>
          </w:tcPr>
          <w:p w14:paraId="50A93AE6" w14:textId="0F9F7B75" w:rsidR="00AE42AC" w:rsidRPr="00515752" w:rsidRDefault="00734A95" w:rsidP="00A20ECC">
            <w:pPr>
              <w:ind w:firstLine="220"/>
              <w:rPr>
                <w:rFonts w:ascii="ＭＳ 明朝" w:hAnsi="ＭＳ 明朝"/>
                <w:szCs w:val="22"/>
              </w:rPr>
            </w:pPr>
            <w:r w:rsidRPr="00515752">
              <w:rPr>
                <w:rFonts w:ascii="ＭＳ 明朝" w:hAnsi="ＭＳ 明朝"/>
                <w:szCs w:val="22"/>
              </w:rPr>
              <w:t>ガイアナ</w:t>
            </w:r>
          </w:p>
        </w:tc>
        <w:tc>
          <w:tcPr>
            <w:tcW w:w="2681" w:type="dxa"/>
            <w:tcBorders>
              <w:top w:val="single" w:sz="4" w:space="0" w:color="auto"/>
              <w:left w:val="nil"/>
              <w:bottom w:val="nil"/>
              <w:right w:val="nil"/>
            </w:tcBorders>
            <w:shd w:val="clear" w:color="auto" w:fill="auto"/>
            <w:noWrap/>
            <w:vAlign w:val="center"/>
            <w:hideMark/>
          </w:tcPr>
          <w:p w14:paraId="074571C9" w14:textId="236756B5" w:rsidR="00AE42AC" w:rsidRPr="00515752" w:rsidRDefault="00AE42AC" w:rsidP="00A20ECC">
            <w:pPr>
              <w:ind w:firstLine="220"/>
              <w:jc w:val="right"/>
              <w:rPr>
                <w:rFonts w:ascii="ＭＳ 明朝" w:hAnsi="ＭＳ 明朝"/>
                <w:szCs w:val="22"/>
              </w:rPr>
            </w:pPr>
            <w:r w:rsidRPr="00515752">
              <w:rPr>
                <w:rFonts w:ascii="ＭＳ 明朝" w:hAnsi="ＭＳ 明朝"/>
                <w:szCs w:val="22"/>
              </w:rPr>
              <w:t>485</w:t>
            </w:r>
          </w:p>
        </w:tc>
      </w:tr>
      <w:tr w:rsidR="00AE42AC" w:rsidRPr="00515752" w14:paraId="0AB99E01"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1BDB932F" w14:textId="0D64C2A8" w:rsidR="00AE42AC" w:rsidRPr="00515752" w:rsidRDefault="00734A95" w:rsidP="00A20ECC">
            <w:pPr>
              <w:ind w:firstLine="220"/>
              <w:rPr>
                <w:rFonts w:ascii="ＭＳ 明朝" w:hAnsi="ＭＳ 明朝"/>
                <w:szCs w:val="22"/>
              </w:rPr>
            </w:pPr>
            <w:r w:rsidRPr="00515752">
              <w:rPr>
                <w:rFonts w:ascii="ＭＳ 明朝" w:hAnsi="ＭＳ 明朝"/>
                <w:szCs w:val="22"/>
              </w:rPr>
              <w:t>スリナム</w:t>
            </w:r>
          </w:p>
        </w:tc>
        <w:tc>
          <w:tcPr>
            <w:tcW w:w="2681" w:type="dxa"/>
            <w:tcBorders>
              <w:top w:val="nil"/>
              <w:left w:val="nil"/>
              <w:bottom w:val="nil"/>
              <w:right w:val="nil"/>
            </w:tcBorders>
            <w:shd w:val="clear" w:color="auto" w:fill="auto"/>
            <w:noWrap/>
            <w:vAlign w:val="center"/>
            <w:hideMark/>
          </w:tcPr>
          <w:p w14:paraId="51AA3B81" w14:textId="1B408150" w:rsidR="00AE42AC" w:rsidRPr="00515752" w:rsidRDefault="00AE42AC" w:rsidP="00A20ECC">
            <w:pPr>
              <w:ind w:firstLine="220"/>
              <w:jc w:val="right"/>
              <w:rPr>
                <w:rFonts w:ascii="ＭＳ 明朝" w:hAnsi="ＭＳ 明朝"/>
                <w:szCs w:val="22"/>
              </w:rPr>
            </w:pPr>
            <w:r w:rsidRPr="00515752">
              <w:rPr>
                <w:rFonts w:ascii="ＭＳ 明朝" w:hAnsi="ＭＳ 明朝"/>
                <w:szCs w:val="22"/>
              </w:rPr>
              <w:t>378</w:t>
            </w:r>
          </w:p>
        </w:tc>
      </w:tr>
      <w:tr w:rsidR="00AE42AC" w:rsidRPr="00515752" w14:paraId="078F30EE"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0DEF538C" w14:textId="71815006" w:rsidR="00AE42AC" w:rsidRPr="00515752" w:rsidRDefault="00734A95" w:rsidP="00A20ECC">
            <w:pPr>
              <w:ind w:firstLine="220"/>
              <w:rPr>
                <w:rFonts w:ascii="ＭＳ 明朝" w:hAnsi="ＭＳ 明朝"/>
                <w:szCs w:val="22"/>
              </w:rPr>
            </w:pPr>
            <w:r w:rsidRPr="00515752">
              <w:rPr>
                <w:rFonts w:ascii="ＭＳ 明朝" w:hAnsi="ＭＳ 明朝"/>
                <w:szCs w:val="22"/>
              </w:rPr>
              <w:t>マダガスカル</w:t>
            </w:r>
          </w:p>
        </w:tc>
        <w:tc>
          <w:tcPr>
            <w:tcW w:w="2681" w:type="dxa"/>
            <w:tcBorders>
              <w:top w:val="nil"/>
              <w:left w:val="nil"/>
              <w:bottom w:val="nil"/>
              <w:right w:val="nil"/>
            </w:tcBorders>
            <w:shd w:val="clear" w:color="auto" w:fill="auto"/>
            <w:noWrap/>
            <w:vAlign w:val="center"/>
            <w:hideMark/>
          </w:tcPr>
          <w:p w14:paraId="3164EAC4" w14:textId="2037E12E" w:rsidR="00AE42AC" w:rsidRPr="00515752" w:rsidRDefault="00AE42AC" w:rsidP="00A20ECC">
            <w:pPr>
              <w:ind w:firstLine="220"/>
              <w:jc w:val="right"/>
              <w:rPr>
                <w:rFonts w:ascii="ＭＳ 明朝" w:hAnsi="ＭＳ 明朝"/>
                <w:szCs w:val="22"/>
              </w:rPr>
            </w:pPr>
            <w:r w:rsidRPr="00515752">
              <w:rPr>
                <w:rFonts w:ascii="ＭＳ 明朝" w:hAnsi="ＭＳ 明朝"/>
                <w:szCs w:val="22"/>
              </w:rPr>
              <w:t>154</w:t>
            </w:r>
          </w:p>
        </w:tc>
      </w:tr>
      <w:tr w:rsidR="00AE42AC" w:rsidRPr="00515752" w14:paraId="52ECAF71"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1B54D821" w14:textId="6E6A8072" w:rsidR="00AE42AC" w:rsidRPr="00515752" w:rsidRDefault="00734A95" w:rsidP="00A20ECC">
            <w:pPr>
              <w:ind w:firstLine="220"/>
              <w:rPr>
                <w:rFonts w:ascii="ＭＳ 明朝" w:hAnsi="ＭＳ 明朝"/>
                <w:szCs w:val="22"/>
              </w:rPr>
            </w:pPr>
            <w:r w:rsidRPr="00515752">
              <w:rPr>
                <w:rFonts w:ascii="ＭＳ 明朝" w:hAnsi="ＭＳ 明朝"/>
                <w:szCs w:val="22"/>
              </w:rPr>
              <w:t>シンガポール</w:t>
            </w:r>
          </w:p>
        </w:tc>
        <w:tc>
          <w:tcPr>
            <w:tcW w:w="2681" w:type="dxa"/>
            <w:tcBorders>
              <w:top w:val="nil"/>
              <w:left w:val="nil"/>
              <w:bottom w:val="nil"/>
              <w:right w:val="nil"/>
            </w:tcBorders>
            <w:shd w:val="clear" w:color="auto" w:fill="auto"/>
            <w:noWrap/>
            <w:vAlign w:val="center"/>
            <w:hideMark/>
          </w:tcPr>
          <w:p w14:paraId="20F43046" w14:textId="21832B38" w:rsidR="00AE42AC" w:rsidRPr="00515752" w:rsidRDefault="00AE42AC" w:rsidP="00A20ECC">
            <w:pPr>
              <w:ind w:firstLine="220"/>
              <w:jc w:val="right"/>
              <w:rPr>
                <w:rFonts w:ascii="ＭＳ 明朝" w:hAnsi="ＭＳ 明朝"/>
                <w:szCs w:val="22"/>
              </w:rPr>
            </w:pPr>
            <w:r w:rsidRPr="00515752">
              <w:rPr>
                <w:rFonts w:ascii="ＭＳ 明朝" w:hAnsi="ＭＳ 明朝"/>
                <w:szCs w:val="22"/>
              </w:rPr>
              <w:t>76</w:t>
            </w:r>
          </w:p>
        </w:tc>
      </w:tr>
      <w:tr w:rsidR="00AE42AC" w:rsidRPr="00515752" w14:paraId="518E6778"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5D135CDD" w14:textId="0AAF1432" w:rsidR="00AE42AC" w:rsidRPr="00515752" w:rsidRDefault="00B569B0" w:rsidP="00A20ECC">
            <w:pPr>
              <w:ind w:firstLine="220"/>
              <w:rPr>
                <w:rFonts w:ascii="ＭＳ 明朝" w:hAnsi="ＭＳ 明朝"/>
                <w:szCs w:val="22"/>
              </w:rPr>
            </w:pPr>
            <w:r w:rsidRPr="00515752">
              <w:rPr>
                <w:rFonts w:ascii="ＭＳ 明朝" w:hAnsi="ＭＳ 明朝"/>
                <w:szCs w:val="22"/>
              </w:rPr>
              <w:t>オランダ</w:t>
            </w:r>
          </w:p>
        </w:tc>
        <w:tc>
          <w:tcPr>
            <w:tcW w:w="2681" w:type="dxa"/>
            <w:tcBorders>
              <w:top w:val="nil"/>
              <w:left w:val="nil"/>
              <w:bottom w:val="nil"/>
              <w:right w:val="nil"/>
            </w:tcBorders>
            <w:shd w:val="clear" w:color="auto" w:fill="auto"/>
            <w:noWrap/>
            <w:vAlign w:val="center"/>
            <w:hideMark/>
          </w:tcPr>
          <w:p w14:paraId="4ADE69D2" w14:textId="3E35E431" w:rsidR="00AE42AC" w:rsidRPr="00515752" w:rsidRDefault="00AE42AC" w:rsidP="00A20ECC">
            <w:pPr>
              <w:ind w:firstLine="220"/>
              <w:jc w:val="right"/>
              <w:rPr>
                <w:rFonts w:ascii="ＭＳ 明朝" w:hAnsi="ＭＳ 明朝"/>
                <w:szCs w:val="22"/>
              </w:rPr>
            </w:pPr>
            <w:r w:rsidRPr="00515752">
              <w:rPr>
                <w:rFonts w:ascii="ＭＳ 明朝" w:hAnsi="ＭＳ 明朝"/>
                <w:szCs w:val="22"/>
              </w:rPr>
              <w:t>74</w:t>
            </w:r>
          </w:p>
        </w:tc>
      </w:tr>
      <w:tr w:rsidR="00AE42AC" w:rsidRPr="00515752" w14:paraId="45ECDCDE"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5F2439B0" w14:textId="6A31FC96" w:rsidR="00AE42AC" w:rsidRPr="00515752" w:rsidRDefault="00B569B0" w:rsidP="00A20ECC">
            <w:pPr>
              <w:ind w:firstLine="220"/>
              <w:rPr>
                <w:rFonts w:ascii="ＭＳ 明朝" w:hAnsi="ＭＳ 明朝"/>
                <w:szCs w:val="22"/>
              </w:rPr>
            </w:pPr>
            <w:r w:rsidRPr="00515752">
              <w:rPr>
                <w:rFonts w:ascii="ＭＳ 明朝" w:hAnsi="ＭＳ 明朝"/>
                <w:szCs w:val="22"/>
              </w:rPr>
              <w:t>アメリカ合衆国</w:t>
            </w:r>
          </w:p>
        </w:tc>
        <w:tc>
          <w:tcPr>
            <w:tcW w:w="2681" w:type="dxa"/>
            <w:tcBorders>
              <w:top w:val="nil"/>
              <w:left w:val="nil"/>
              <w:bottom w:val="nil"/>
              <w:right w:val="nil"/>
            </w:tcBorders>
            <w:shd w:val="clear" w:color="auto" w:fill="auto"/>
            <w:noWrap/>
            <w:vAlign w:val="center"/>
            <w:hideMark/>
          </w:tcPr>
          <w:p w14:paraId="0BC5FFA4" w14:textId="34C0982C" w:rsidR="00AE42AC" w:rsidRPr="00515752" w:rsidRDefault="00AE42AC" w:rsidP="00A20ECC">
            <w:pPr>
              <w:ind w:firstLine="220"/>
              <w:jc w:val="right"/>
              <w:rPr>
                <w:rFonts w:ascii="ＭＳ 明朝" w:hAnsi="ＭＳ 明朝"/>
                <w:szCs w:val="22"/>
              </w:rPr>
            </w:pPr>
            <w:r w:rsidRPr="00515752">
              <w:rPr>
                <w:rFonts w:ascii="ＭＳ 明朝" w:hAnsi="ＭＳ 明朝"/>
                <w:szCs w:val="22"/>
              </w:rPr>
              <w:t>49</w:t>
            </w:r>
          </w:p>
        </w:tc>
      </w:tr>
      <w:tr w:rsidR="00AE42AC" w:rsidRPr="00515752" w14:paraId="17BB9A31"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2AE20385" w14:textId="112203E0" w:rsidR="00AE42AC" w:rsidRPr="00515752" w:rsidRDefault="00685FAD" w:rsidP="00A20ECC">
            <w:pPr>
              <w:ind w:firstLine="220"/>
              <w:rPr>
                <w:rFonts w:ascii="ＭＳ 明朝" w:hAnsi="ＭＳ 明朝"/>
                <w:szCs w:val="22"/>
              </w:rPr>
            </w:pPr>
            <w:r w:rsidRPr="00515752">
              <w:rPr>
                <w:rFonts w:ascii="ＭＳ 明朝" w:hAnsi="ＭＳ 明朝"/>
                <w:szCs w:val="22"/>
              </w:rPr>
              <w:t>インドネシア</w:t>
            </w:r>
          </w:p>
        </w:tc>
        <w:tc>
          <w:tcPr>
            <w:tcW w:w="2681" w:type="dxa"/>
            <w:tcBorders>
              <w:top w:val="nil"/>
              <w:left w:val="nil"/>
              <w:bottom w:val="nil"/>
              <w:right w:val="nil"/>
            </w:tcBorders>
            <w:shd w:val="clear" w:color="auto" w:fill="auto"/>
            <w:noWrap/>
            <w:vAlign w:val="center"/>
            <w:hideMark/>
          </w:tcPr>
          <w:p w14:paraId="3BADDB1C" w14:textId="02A0DFDC" w:rsidR="00AE42AC" w:rsidRPr="00515752" w:rsidRDefault="00AE42AC" w:rsidP="00A20ECC">
            <w:pPr>
              <w:ind w:firstLine="220"/>
              <w:jc w:val="right"/>
              <w:rPr>
                <w:rFonts w:ascii="ＭＳ 明朝" w:hAnsi="ＭＳ 明朝"/>
                <w:szCs w:val="22"/>
              </w:rPr>
            </w:pPr>
            <w:r w:rsidRPr="00515752">
              <w:rPr>
                <w:rFonts w:ascii="ＭＳ 明朝" w:hAnsi="ＭＳ 明朝"/>
                <w:szCs w:val="22"/>
              </w:rPr>
              <w:t>48</w:t>
            </w:r>
          </w:p>
        </w:tc>
      </w:tr>
      <w:tr w:rsidR="00AE42AC" w:rsidRPr="00515752" w14:paraId="2123286E" w14:textId="77777777" w:rsidTr="003D393A">
        <w:trPr>
          <w:trHeight w:val="20"/>
          <w:jc w:val="center"/>
        </w:trPr>
        <w:tc>
          <w:tcPr>
            <w:tcW w:w="1985" w:type="dxa"/>
            <w:tcBorders>
              <w:top w:val="nil"/>
              <w:left w:val="nil"/>
              <w:bottom w:val="nil"/>
              <w:right w:val="nil"/>
            </w:tcBorders>
            <w:shd w:val="clear" w:color="auto" w:fill="auto"/>
            <w:noWrap/>
            <w:vAlign w:val="center"/>
            <w:hideMark/>
          </w:tcPr>
          <w:p w14:paraId="1316F530" w14:textId="636CBA58" w:rsidR="00AE42AC" w:rsidRPr="00515752" w:rsidRDefault="009A730D" w:rsidP="00A20ECC">
            <w:pPr>
              <w:ind w:firstLine="220"/>
              <w:rPr>
                <w:rFonts w:ascii="ＭＳ 明朝" w:hAnsi="ＭＳ 明朝"/>
                <w:szCs w:val="22"/>
              </w:rPr>
            </w:pPr>
            <w:r w:rsidRPr="00515752">
              <w:rPr>
                <w:rFonts w:ascii="ＭＳ 明朝" w:hAnsi="ＭＳ 明朝"/>
                <w:szCs w:val="22"/>
              </w:rPr>
              <w:lastRenderedPageBreak/>
              <w:t>コンゴ民主共和国</w:t>
            </w:r>
          </w:p>
        </w:tc>
        <w:tc>
          <w:tcPr>
            <w:tcW w:w="2681" w:type="dxa"/>
            <w:tcBorders>
              <w:top w:val="nil"/>
              <w:left w:val="nil"/>
              <w:bottom w:val="nil"/>
              <w:right w:val="nil"/>
            </w:tcBorders>
            <w:shd w:val="clear" w:color="auto" w:fill="auto"/>
            <w:noWrap/>
            <w:vAlign w:val="center"/>
            <w:hideMark/>
          </w:tcPr>
          <w:p w14:paraId="72C8EC6E" w14:textId="46855ACD" w:rsidR="00AE42AC" w:rsidRPr="00515752" w:rsidRDefault="00AE42AC" w:rsidP="00A20ECC">
            <w:pPr>
              <w:ind w:firstLine="220"/>
              <w:jc w:val="right"/>
              <w:rPr>
                <w:rFonts w:ascii="ＭＳ 明朝" w:hAnsi="ＭＳ 明朝"/>
                <w:szCs w:val="22"/>
              </w:rPr>
            </w:pPr>
            <w:r w:rsidRPr="00515752">
              <w:rPr>
                <w:rFonts w:ascii="ＭＳ 明朝" w:hAnsi="ＭＳ 明朝"/>
                <w:szCs w:val="22"/>
              </w:rPr>
              <w:t>46</w:t>
            </w:r>
          </w:p>
        </w:tc>
      </w:tr>
      <w:tr w:rsidR="00AE42AC" w:rsidRPr="00515752" w14:paraId="7C08C3BA" w14:textId="77777777" w:rsidTr="003D393A">
        <w:trPr>
          <w:trHeight w:val="20"/>
          <w:jc w:val="center"/>
        </w:trPr>
        <w:tc>
          <w:tcPr>
            <w:tcW w:w="1985" w:type="dxa"/>
            <w:tcBorders>
              <w:top w:val="nil"/>
              <w:left w:val="nil"/>
              <w:right w:val="nil"/>
            </w:tcBorders>
            <w:shd w:val="clear" w:color="auto" w:fill="auto"/>
            <w:noWrap/>
            <w:vAlign w:val="center"/>
            <w:hideMark/>
          </w:tcPr>
          <w:p w14:paraId="5CD2D029" w14:textId="7B71589E" w:rsidR="00AE42AC" w:rsidRPr="00515752" w:rsidRDefault="009A730D" w:rsidP="00A20ECC">
            <w:pPr>
              <w:ind w:firstLine="220"/>
              <w:rPr>
                <w:rFonts w:ascii="ＭＳ 明朝" w:hAnsi="ＭＳ 明朝"/>
                <w:szCs w:val="22"/>
              </w:rPr>
            </w:pPr>
            <w:r w:rsidRPr="00515752">
              <w:rPr>
                <w:rFonts w:ascii="ＭＳ 明朝" w:hAnsi="ＭＳ 明朝"/>
                <w:szCs w:val="22"/>
              </w:rPr>
              <w:t>タンザニア</w:t>
            </w:r>
          </w:p>
        </w:tc>
        <w:tc>
          <w:tcPr>
            <w:tcW w:w="2681" w:type="dxa"/>
            <w:tcBorders>
              <w:top w:val="nil"/>
              <w:left w:val="nil"/>
              <w:right w:val="nil"/>
            </w:tcBorders>
            <w:shd w:val="clear" w:color="auto" w:fill="auto"/>
            <w:noWrap/>
            <w:vAlign w:val="center"/>
            <w:hideMark/>
          </w:tcPr>
          <w:p w14:paraId="1E88AAAF" w14:textId="206C8EF0" w:rsidR="00AE42AC" w:rsidRPr="00515752" w:rsidRDefault="00AE42AC" w:rsidP="00A20ECC">
            <w:pPr>
              <w:ind w:firstLine="220"/>
              <w:jc w:val="right"/>
              <w:rPr>
                <w:rFonts w:ascii="ＭＳ 明朝" w:hAnsi="ＭＳ 明朝"/>
                <w:szCs w:val="22"/>
              </w:rPr>
            </w:pPr>
            <w:r w:rsidRPr="00515752">
              <w:rPr>
                <w:rFonts w:ascii="ＭＳ 明朝" w:hAnsi="ＭＳ 明朝"/>
                <w:szCs w:val="22"/>
              </w:rPr>
              <w:t>40</w:t>
            </w:r>
          </w:p>
        </w:tc>
      </w:tr>
      <w:tr w:rsidR="00AE42AC" w:rsidRPr="00515752" w14:paraId="7D1E06A1" w14:textId="77777777" w:rsidTr="008F4199">
        <w:trPr>
          <w:trHeight w:val="287"/>
          <w:jc w:val="center"/>
        </w:trPr>
        <w:tc>
          <w:tcPr>
            <w:tcW w:w="1985" w:type="dxa"/>
            <w:tcBorders>
              <w:top w:val="nil"/>
              <w:left w:val="nil"/>
              <w:bottom w:val="single" w:sz="4" w:space="0" w:color="auto"/>
              <w:right w:val="nil"/>
            </w:tcBorders>
            <w:shd w:val="clear" w:color="auto" w:fill="auto"/>
            <w:noWrap/>
            <w:vAlign w:val="center"/>
            <w:hideMark/>
          </w:tcPr>
          <w:p w14:paraId="7749B3B3" w14:textId="02DEC877" w:rsidR="00AE42AC" w:rsidRPr="00515752" w:rsidRDefault="00963424" w:rsidP="00A20ECC">
            <w:pPr>
              <w:ind w:firstLine="220"/>
              <w:rPr>
                <w:rFonts w:ascii="ＭＳ 明朝" w:hAnsi="ＭＳ 明朝"/>
                <w:szCs w:val="22"/>
              </w:rPr>
            </w:pPr>
            <w:r w:rsidRPr="00515752">
              <w:rPr>
                <w:rFonts w:ascii="ＭＳ 明朝" w:hAnsi="ＭＳ 明朝"/>
                <w:szCs w:val="22"/>
              </w:rPr>
              <w:t>スーダン</w:t>
            </w:r>
          </w:p>
        </w:tc>
        <w:tc>
          <w:tcPr>
            <w:tcW w:w="2681" w:type="dxa"/>
            <w:tcBorders>
              <w:top w:val="nil"/>
              <w:left w:val="nil"/>
              <w:bottom w:val="single" w:sz="4" w:space="0" w:color="auto"/>
              <w:right w:val="nil"/>
            </w:tcBorders>
            <w:shd w:val="clear" w:color="auto" w:fill="auto"/>
            <w:noWrap/>
            <w:vAlign w:val="center"/>
            <w:hideMark/>
          </w:tcPr>
          <w:p w14:paraId="617FC10D" w14:textId="58E31BA0" w:rsidR="00AE42AC" w:rsidRPr="00515752" w:rsidRDefault="00426739" w:rsidP="00A20ECC">
            <w:pPr>
              <w:ind w:firstLine="220"/>
              <w:jc w:val="right"/>
              <w:rPr>
                <w:rFonts w:ascii="ＭＳ 明朝" w:hAnsi="ＭＳ 明朝"/>
                <w:szCs w:val="22"/>
              </w:rPr>
            </w:pPr>
            <w:r w:rsidRPr="00515752">
              <w:rPr>
                <w:rFonts w:ascii="ＭＳ 明朝" w:hAnsi="ＭＳ 明朝"/>
                <w:szCs w:val="22"/>
              </w:rPr>
              <w:t>28</w:t>
            </w:r>
          </w:p>
        </w:tc>
      </w:tr>
    </w:tbl>
    <w:p w14:paraId="220CCB05" w14:textId="77777777" w:rsidR="002B3E85" w:rsidRPr="00515752" w:rsidRDefault="002B3E85" w:rsidP="002B3E85">
      <w:pPr>
        <w:ind w:firstLine="220"/>
        <w:rPr>
          <w:rFonts w:ascii="ＭＳ 明朝" w:hAnsi="ＭＳ 明朝"/>
          <w:szCs w:val="22"/>
        </w:rPr>
      </w:pPr>
    </w:p>
    <w:p w14:paraId="72706071" w14:textId="3B0BE2B5" w:rsidR="0008284A" w:rsidRPr="00515752" w:rsidRDefault="0008284A" w:rsidP="0008284A">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16</w:t>
      </w:r>
      <w:r w:rsidRPr="00515752">
        <w:rPr>
          <w:rFonts w:ascii="ＭＳ 明朝" w:hAnsi="ＭＳ 明朝"/>
          <w:szCs w:val="22"/>
        </w:rPr>
        <w:fldChar w:fldCharType="end"/>
      </w:r>
      <w:r w:rsidRPr="00515752">
        <w:rPr>
          <w:rFonts w:ascii="ＭＳ 明朝" w:hAnsi="ＭＳ 明朝" w:hint="eastAsia"/>
          <w:szCs w:val="22"/>
        </w:rPr>
        <w:t>ガイアナとの取引件数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9B7A98" w:rsidRPr="00515752" w14:paraId="3794CB25" w14:textId="77777777" w:rsidTr="003851DF">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7E2C2931" w14:textId="77777777" w:rsidR="009B7A98" w:rsidRPr="00515752" w:rsidRDefault="009B7A98" w:rsidP="002469AE">
            <w:pPr>
              <w:ind w:firstLine="220"/>
              <w:rPr>
                <w:rFonts w:ascii="ＭＳ 明朝" w:hAnsi="ＭＳ 明朝"/>
                <w:szCs w:val="22"/>
              </w:rPr>
            </w:pPr>
            <w:r w:rsidRPr="00515752">
              <w:rPr>
                <w:rFonts w:ascii="ＭＳ 明朝" w:hAnsi="ＭＳ 明朝" w:hint="eastAsia"/>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7F35373B" w14:textId="77777777" w:rsidR="009B7A98" w:rsidRPr="00515752" w:rsidRDefault="009B7A98" w:rsidP="002469AE">
            <w:pPr>
              <w:ind w:firstLine="220"/>
              <w:jc w:val="right"/>
              <w:rPr>
                <w:rFonts w:ascii="ＭＳ 明朝" w:hAnsi="ＭＳ 明朝"/>
                <w:szCs w:val="22"/>
              </w:rPr>
            </w:pPr>
            <w:r w:rsidRPr="00515752">
              <w:rPr>
                <w:rFonts w:ascii="ＭＳ 明朝" w:hAnsi="ＭＳ 明朝" w:hint="eastAsia"/>
                <w:szCs w:val="22"/>
              </w:rPr>
              <w:t>取引件数</w:t>
            </w:r>
          </w:p>
        </w:tc>
      </w:tr>
      <w:tr w:rsidR="00407697" w:rsidRPr="00515752" w14:paraId="1574C667" w14:textId="77777777" w:rsidTr="00407697">
        <w:trPr>
          <w:trHeight w:val="340"/>
          <w:jc w:val="center"/>
        </w:trPr>
        <w:tc>
          <w:tcPr>
            <w:tcW w:w="2147" w:type="dxa"/>
            <w:tcBorders>
              <w:top w:val="single" w:sz="4" w:space="0" w:color="auto"/>
              <w:left w:val="nil"/>
              <w:bottom w:val="nil"/>
              <w:right w:val="nil"/>
            </w:tcBorders>
            <w:shd w:val="clear" w:color="auto" w:fill="auto"/>
            <w:noWrap/>
            <w:vAlign w:val="center"/>
          </w:tcPr>
          <w:p w14:paraId="624215E4" w14:textId="3A89B9C5" w:rsidR="00407697" w:rsidRPr="00515752" w:rsidRDefault="00407697" w:rsidP="002469AE">
            <w:pPr>
              <w:ind w:firstLine="220"/>
              <w:rPr>
                <w:rFonts w:ascii="ＭＳ 明朝" w:hAnsi="ＭＳ 明朝"/>
                <w:szCs w:val="22"/>
              </w:rPr>
            </w:pPr>
            <w:r w:rsidRPr="00515752">
              <w:rPr>
                <w:rFonts w:ascii="ＭＳ 明朝" w:hAnsi="ＭＳ 明朝" w:hint="eastAsia"/>
                <w:szCs w:val="22"/>
              </w:rPr>
              <w:t>インコ科</w:t>
            </w:r>
          </w:p>
        </w:tc>
        <w:tc>
          <w:tcPr>
            <w:tcW w:w="1448" w:type="dxa"/>
            <w:tcBorders>
              <w:top w:val="single" w:sz="4" w:space="0" w:color="auto"/>
              <w:left w:val="nil"/>
              <w:bottom w:val="nil"/>
              <w:right w:val="nil"/>
            </w:tcBorders>
            <w:shd w:val="clear" w:color="auto" w:fill="auto"/>
            <w:noWrap/>
            <w:vAlign w:val="center"/>
            <w:hideMark/>
          </w:tcPr>
          <w:p w14:paraId="1C4EC8A9" w14:textId="53D0C16E" w:rsidR="00407697" w:rsidRPr="00515752" w:rsidRDefault="00407697" w:rsidP="002469AE">
            <w:pPr>
              <w:ind w:firstLine="220"/>
              <w:jc w:val="right"/>
              <w:rPr>
                <w:rFonts w:ascii="ＭＳ 明朝" w:hAnsi="ＭＳ 明朝"/>
                <w:szCs w:val="22"/>
              </w:rPr>
            </w:pPr>
            <w:r w:rsidRPr="00515752">
              <w:rPr>
                <w:rFonts w:ascii="ＭＳ 明朝" w:hAnsi="ＭＳ 明朝" w:hint="eastAsia"/>
                <w:szCs w:val="22"/>
              </w:rPr>
              <w:t>373</w:t>
            </w:r>
          </w:p>
        </w:tc>
      </w:tr>
      <w:tr w:rsidR="00407697" w:rsidRPr="00515752" w14:paraId="0B7A3DA1" w14:textId="77777777" w:rsidTr="00407697">
        <w:trPr>
          <w:trHeight w:val="340"/>
          <w:jc w:val="center"/>
        </w:trPr>
        <w:tc>
          <w:tcPr>
            <w:tcW w:w="2147" w:type="dxa"/>
            <w:tcBorders>
              <w:top w:val="nil"/>
              <w:left w:val="nil"/>
              <w:bottom w:val="nil"/>
              <w:right w:val="nil"/>
            </w:tcBorders>
            <w:shd w:val="clear" w:color="auto" w:fill="auto"/>
            <w:noWrap/>
            <w:vAlign w:val="center"/>
          </w:tcPr>
          <w:p w14:paraId="3BEC0A13" w14:textId="4B232210" w:rsidR="00407697" w:rsidRPr="00515752" w:rsidRDefault="00407697" w:rsidP="002469AE">
            <w:pPr>
              <w:ind w:firstLine="220"/>
              <w:rPr>
                <w:rFonts w:ascii="ＭＳ 明朝" w:hAnsi="ＭＳ 明朝"/>
                <w:szCs w:val="22"/>
              </w:rPr>
            </w:pPr>
            <w:r w:rsidRPr="00515752">
              <w:rPr>
                <w:rFonts w:ascii="ＭＳ 明朝" w:hAnsi="ＭＳ 明朝" w:hint="eastAsia"/>
                <w:szCs w:val="22"/>
              </w:rPr>
              <w:t>オオハシ科</w:t>
            </w:r>
          </w:p>
        </w:tc>
        <w:tc>
          <w:tcPr>
            <w:tcW w:w="1448" w:type="dxa"/>
            <w:tcBorders>
              <w:top w:val="nil"/>
              <w:left w:val="nil"/>
              <w:bottom w:val="nil"/>
              <w:right w:val="nil"/>
            </w:tcBorders>
            <w:shd w:val="clear" w:color="auto" w:fill="auto"/>
            <w:noWrap/>
            <w:vAlign w:val="center"/>
            <w:hideMark/>
          </w:tcPr>
          <w:p w14:paraId="694B5EA1" w14:textId="496EFB8A" w:rsidR="00407697" w:rsidRPr="00515752" w:rsidRDefault="00407697" w:rsidP="002469AE">
            <w:pPr>
              <w:ind w:firstLine="220"/>
              <w:jc w:val="right"/>
              <w:rPr>
                <w:rFonts w:ascii="ＭＳ 明朝" w:hAnsi="ＭＳ 明朝"/>
                <w:szCs w:val="22"/>
              </w:rPr>
            </w:pPr>
            <w:r w:rsidRPr="00515752">
              <w:rPr>
                <w:rFonts w:ascii="ＭＳ 明朝" w:hAnsi="ＭＳ 明朝" w:hint="eastAsia"/>
                <w:szCs w:val="22"/>
              </w:rPr>
              <w:t>59</w:t>
            </w:r>
          </w:p>
        </w:tc>
      </w:tr>
      <w:tr w:rsidR="00407697" w:rsidRPr="00515752" w14:paraId="179BFC86" w14:textId="77777777" w:rsidTr="0002485F">
        <w:trPr>
          <w:trHeight w:val="340"/>
          <w:jc w:val="center"/>
        </w:trPr>
        <w:tc>
          <w:tcPr>
            <w:tcW w:w="2147" w:type="dxa"/>
            <w:tcBorders>
              <w:top w:val="nil"/>
              <w:left w:val="nil"/>
              <w:bottom w:val="nil"/>
              <w:right w:val="nil"/>
            </w:tcBorders>
            <w:shd w:val="clear" w:color="auto" w:fill="auto"/>
            <w:noWrap/>
            <w:vAlign w:val="center"/>
          </w:tcPr>
          <w:p w14:paraId="6B9AF59E" w14:textId="5FFE51AA" w:rsidR="00407697" w:rsidRPr="00515752" w:rsidRDefault="0002485F" w:rsidP="002469AE">
            <w:pPr>
              <w:ind w:firstLine="220"/>
              <w:rPr>
                <w:rFonts w:ascii="ＭＳ 明朝" w:hAnsi="ＭＳ 明朝"/>
                <w:szCs w:val="22"/>
              </w:rPr>
            </w:pPr>
            <w:r w:rsidRPr="00515752">
              <w:rPr>
                <w:rFonts w:ascii="ＭＳ 明朝" w:hAnsi="ＭＳ 明朝" w:hint="eastAsia"/>
                <w:szCs w:val="22"/>
              </w:rPr>
              <w:t>オマキザル科</w:t>
            </w:r>
          </w:p>
        </w:tc>
        <w:tc>
          <w:tcPr>
            <w:tcW w:w="1448" w:type="dxa"/>
            <w:tcBorders>
              <w:top w:val="nil"/>
              <w:left w:val="nil"/>
              <w:bottom w:val="nil"/>
              <w:right w:val="nil"/>
            </w:tcBorders>
            <w:shd w:val="clear" w:color="auto" w:fill="auto"/>
            <w:noWrap/>
            <w:vAlign w:val="center"/>
            <w:hideMark/>
          </w:tcPr>
          <w:p w14:paraId="32CDAE14" w14:textId="2C73F475" w:rsidR="00407697" w:rsidRPr="00515752" w:rsidRDefault="00407697" w:rsidP="002469AE">
            <w:pPr>
              <w:ind w:firstLine="220"/>
              <w:jc w:val="right"/>
              <w:rPr>
                <w:rFonts w:ascii="ＭＳ 明朝" w:hAnsi="ＭＳ 明朝"/>
                <w:szCs w:val="22"/>
              </w:rPr>
            </w:pPr>
            <w:r w:rsidRPr="00515752">
              <w:rPr>
                <w:rFonts w:ascii="ＭＳ 明朝" w:hAnsi="ＭＳ 明朝" w:hint="eastAsia"/>
                <w:szCs w:val="22"/>
              </w:rPr>
              <w:t>31</w:t>
            </w:r>
          </w:p>
        </w:tc>
      </w:tr>
      <w:tr w:rsidR="00407697" w:rsidRPr="00515752" w14:paraId="3D59ECD8" w14:textId="77777777" w:rsidTr="00B872C8">
        <w:trPr>
          <w:trHeight w:val="340"/>
          <w:jc w:val="center"/>
        </w:trPr>
        <w:tc>
          <w:tcPr>
            <w:tcW w:w="2147" w:type="dxa"/>
            <w:tcBorders>
              <w:top w:val="nil"/>
              <w:left w:val="nil"/>
              <w:right w:val="nil"/>
            </w:tcBorders>
            <w:shd w:val="clear" w:color="auto" w:fill="auto"/>
            <w:noWrap/>
            <w:vAlign w:val="center"/>
          </w:tcPr>
          <w:p w14:paraId="5633708D" w14:textId="18A608CD" w:rsidR="00407697" w:rsidRPr="00515752" w:rsidRDefault="00B872C8" w:rsidP="002469AE">
            <w:pPr>
              <w:ind w:firstLine="220"/>
              <w:rPr>
                <w:rFonts w:ascii="ＭＳ 明朝" w:hAnsi="ＭＳ 明朝"/>
                <w:szCs w:val="22"/>
              </w:rPr>
            </w:pPr>
            <w:r w:rsidRPr="00515752">
              <w:rPr>
                <w:rFonts w:ascii="ＭＳ 明朝" w:hAnsi="ＭＳ 明朝" w:hint="eastAsia"/>
                <w:szCs w:val="22"/>
              </w:rPr>
              <w:t>リクガメ科</w:t>
            </w:r>
          </w:p>
        </w:tc>
        <w:tc>
          <w:tcPr>
            <w:tcW w:w="1448" w:type="dxa"/>
            <w:tcBorders>
              <w:top w:val="nil"/>
              <w:left w:val="nil"/>
              <w:right w:val="nil"/>
            </w:tcBorders>
            <w:shd w:val="clear" w:color="auto" w:fill="auto"/>
            <w:noWrap/>
            <w:vAlign w:val="center"/>
            <w:hideMark/>
          </w:tcPr>
          <w:p w14:paraId="0E71C331" w14:textId="1E3FF2BC" w:rsidR="00407697" w:rsidRPr="00515752" w:rsidRDefault="00407697" w:rsidP="002469AE">
            <w:pPr>
              <w:ind w:firstLine="220"/>
              <w:jc w:val="right"/>
              <w:rPr>
                <w:rFonts w:ascii="ＭＳ 明朝" w:hAnsi="ＭＳ 明朝"/>
                <w:szCs w:val="22"/>
              </w:rPr>
            </w:pPr>
            <w:r w:rsidRPr="00515752">
              <w:rPr>
                <w:rFonts w:ascii="ＭＳ 明朝" w:hAnsi="ＭＳ 明朝" w:hint="eastAsia"/>
                <w:szCs w:val="22"/>
              </w:rPr>
              <w:t>8</w:t>
            </w:r>
          </w:p>
        </w:tc>
      </w:tr>
      <w:tr w:rsidR="00407697" w:rsidRPr="00515752" w14:paraId="67434B93" w14:textId="77777777" w:rsidTr="007C5528">
        <w:trPr>
          <w:trHeight w:val="340"/>
          <w:jc w:val="center"/>
        </w:trPr>
        <w:tc>
          <w:tcPr>
            <w:tcW w:w="2147" w:type="dxa"/>
            <w:tcBorders>
              <w:top w:val="nil"/>
              <w:left w:val="nil"/>
              <w:bottom w:val="single" w:sz="4" w:space="0" w:color="auto"/>
              <w:right w:val="nil"/>
            </w:tcBorders>
            <w:shd w:val="clear" w:color="auto" w:fill="auto"/>
            <w:noWrap/>
            <w:vAlign w:val="center"/>
          </w:tcPr>
          <w:p w14:paraId="3DDFDD3B" w14:textId="4E021795" w:rsidR="00407697" w:rsidRPr="00515752" w:rsidRDefault="007C5528" w:rsidP="002469AE">
            <w:pPr>
              <w:ind w:firstLine="220"/>
              <w:rPr>
                <w:rFonts w:ascii="ＭＳ 明朝" w:hAnsi="ＭＳ 明朝"/>
                <w:szCs w:val="22"/>
              </w:rPr>
            </w:pPr>
            <w:r w:rsidRPr="00515752">
              <w:rPr>
                <w:rFonts w:ascii="ＭＳ 明朝" w:hAnsi="ＭＳ 明朝" w:hint="eastAsia"/>
                <w:szCs w:val="22"/>
              </w:rPr>
              <w:t>ボア科</w:t>
            </w:r>
          </w:p>
        </w:tc>
        <w:tc>
          <w:tcPr>
            <w:tcW w:w="1448" w:type="dxa"/>
            <w:tcBorders>
              <w:top w:val="nil"/>
              <w:left w:val="nil"/>
              <w:bottom w:val="single" w:sz="4" w:space="0" w:color="auto"/>
              <w:right w:val="nil"/>
            </w:tcBorders>
            <w:shd w:val="clear" w:color="auto" w:fill="auto"/>
            <w:noWrap/>
            <w:vAlign w:val="center"/>
            <w:hideMark/>
          </w:tcPr>
          <w:p w14:paraId="5036F434" w14:textId="3711BF52" w:rsidR="00407697" w:rsidRPr="00515752" w:rsidRDefault="00407697" w:rsidP="002469AE">
            <w:pPr>
              <w:ind w:firstLine="220"/>
              <w:jc w:val="right"/>
              <w:rPr>
                <w:rFonts w:ascii="ＭＳ 明朝" w:hAnsi="ＭＳ 明朝"/>
                <w:szCs w:val="22"/>
              </w:rPr>
            </w:pPr>
            <w:r w:rsidRPr="00515752">
              <w:rPr>
                <w:rFonts w:ascii="ＭＳ 明朝" w:hAnsi="ＭＳ 明朝" w:hint="eastAsia"/>
                <w:szCs w:val="22"/>
              </w:rPr>
              <w:t>7</w:t>
            </w:r>
          </w:p>
        </w:tc>
      </w:tr>
    </w:tbl>
    <w:p w14:paraId="09B19EF7" w14:textId="77777777" w:rsidR="009B7A98" w:rsidRPr="00515752" w:rsidRDefault="009B7A98" w:rsidP="002B3E85">
      <w:pPr>
        <w:ind w:firstLine="220"/>
        <w:rPr>
          <w:rFonts w:ascii="ＭＳ 明朝" w:hAnsi="ＭＳ 明朝"/>
          <w:szCs w:val="22"/>
        </w:rPr>
      </w:pPr>
    </w:p>
    <w:p w14:paraId="41BAF46D" w14:textId="64830889" w:rsidR="001A6043" w:rsidRPr="00515752" w:rsidRDefault="001A6043" w:rsidP="001A6043">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17</w:t>
      </w:r>
      <w:r w:rsidRPr="00515752">
        <w:rPr>
          <w:rFonts w:ascii="ＭＳ 明朝" w:hAnsi="ＭＳ 明朝"/>
          <w:szCs w:val="22"/>
        </w:rPr>
        <w:fldChar w:fldCharType="end"/>
      </w:r>
      <w:r w:rsidRPr="00515752">
        <w:rPr>
          <w:rFonts w:ascii="ＭＳ 明朝" w:hAnsi="ＭＳ 明朝" w:hint="eastAsia"/>
          <w:szCs w:val="22"/>
        </w:rPr>
        <w:t>スリナムとの取引件数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E569BC" w:rsidRPr="00515752" w14:paraId="72A8E86B" w14:textId="77777777" w:rsidTr="003851DF">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7B0AF731" w14:textId="77777777" w:rsidR="00E569BC" w:rsidRPr="00515752" w:rsidRDefault="00E569BC" w:rsidP="002469AE">
            <w:pPr>
              <w:ind w:firstLine="220"/>
              <w:rPr>
                <w:rFonts w:ascii="ＭＳ 明朝" w:hAnsi="ＭＳ 明朝"/>
                <w:szCs w:val="22"/>
              </w:rPr>
            </w:pPr>
            <w:r w:rsidRPr="00515752">
              <w:rPr>
                <w:rFonts w:ascii="ＭＳ 明朝" w:hAnsi="ＭＳ 明朝" w:hint="eastAsia"/>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6EBA0D9B" w14:textId="77777777" w:rsidR="00E569BC" w:rsidRPr="00515752" w:rsidRDefault="00E569BC" w:rsidP="002469AE">
            <w:pPr>
              <w:ind w:firstLine="220"/>
              <w:jc w:val="right"/>
              <w:rPr>
                <w:rFonts w:ascii="ＭＳ 明朝" w:hAnsi="ＭＳ 明朝"/>
                <w:szCs w:val="22"/>
              </w:rPr>
            </w:pPr>
            <w:r w:rsidRPr="00515752">
              <w:rPr>
                <w:rFonts w:ascii="ＭＳ 明朝" w:hAnsi="ＭＳ 明朝" w:hint="eastAsia"/>
                <w:szCs w:val="22"/>
              </w:rPr>
              <w:t>取引件数</w:t>
            </w:r>
          </w:p>
        </w:tc>
      </w:tr>
      <w:tr w:rsidR="002B10D8" w:rsidRPr="00515752" w14:paraId="70DC40E8" w14:textId="77777777" w:rsidTr="003A4802">
        <w:trPr>
          <w:trHeight w:val="340"/>
          <w:jc w:val="center"/>
        </w:trPr>
        <w:tc>
          <w:tcPr>
            <w:tcW w:w="2147" w:type="dxa"/>
            <w:tcBorders>
              <w:top w:val="single" w:sz="4" w:space="0" w:color="auto"/>
              <w:left w:val="nil"/>
              <w:bottom w:val="nil"/>
              <w:right w:val="nil"/>
            </w:tcBorders>
            <w:shd w:val="clear" w:color="auto" w:fill="auto"/>
            <w:noWrap/>
            <w:vAlign w:val="center"/>
          </w:tcPr>
          <w:p w14:paraId="54E94D7A" w14:textId="48E38275" w:rsidR="002B10D8" w:rsidRPr="00515752" w:rsidRDefault="003A4802" w:rsidP="002469AE">
            <w:pPr>
              <w:ind w:firstLine="220"/>
              <w:rPr>
                <w:rFonts w:ascii="ＭＳ 明朝" w:hAnsi="ＭＳ 明朝"/>
                <w:szCs w:val="22"/>
              </w:rPr>
            </w:pPr>
            <w:r w:rsidRPr="00515752">
              <w:rPr>
                <w:rFonts w:ascii="ＭＳ 明朝" w:hAnsi="ＭＳ 明朝" w:hint="eastAsia"/>
                <w:szCs w:val="22"/>
              </w:rPr>
              <w:t>インコ科</w:t>
            </w:r>
          </w:p>
        </w:tc>
        <w:tc>
          <w:tcPr>
            <w:tcW w:w="1448" w:type="dxa"/>
            <w:tcBorders>
              <w:top w:val="single" w:sz="4" w:space="0" w:color="auto"/>
              <w:left w:val="nil"/>
              <w:bottom w:val="nil"/>
              <w:right w:val="nil"/>
            </w:tcBorders>
            <w:shd w:val="clear" w:color="auto" w:fill="auto"/>
            <w:noWrap/>
            <w:vAlign w:val="center"/>
            <w:hideMark/>
          </w:tcPr>
          <w:p w14:paraId="154E1DDC" w14:textId="2BB2B37E" w:rsidR="002B10D8" w:rsidRPr="00515752" w:rsidRDefault="002B10D8" w:rsidP="002469AE">
            <w:pPr>
              <w:ind w:firstLine="220"/>
              <w:jc w:val="right"/>
              <w:rPr>
                <w:rFonts w:ascii="ＭＳ 明朝" w:hAnsi="ＭＳ 明朝"/>
                <w:szCs w:val="22"/>
              </w:rPr>
            </w:pPr>
            <w:r w:rsidRPr="00515752">
              <w:rPr>
                <w:rFonts w:ascii="ＭＳ 明朝" w:hAnsi="ＭＳ 明朝" w:hint="eastAsia"/>
                <w:szCs w:val="22"/>
              </w:rPr>
              <w:t>362</w:t>
            </w:r>
          </w:p>
        </w:tc>
      </w:tr>
      <w:tr w:rsidR="002B10D8" w:rsidRPr="00515752" w14:paraId="32472353" w14:textId="77777777" w:rsidTr="007C53EC">
        <w:trPr>
          <w:trHeight w:val="340"/>
          <w:jc w:val="center"/>
        </w:trPr>
        <w:tc>
          <w:tcPr>
            <w:tcW w:w="2147" w:type="dxa"/>
            <w:tcBorders>
              <w:top w:val="nil"/>
              <w:left w:val="nil"/>
              <w:bottom w:val="nil"/>
              <w:right w:val="nil"/>
            </w:tcBorders>
            <w:shd w:val="clear" w:color="auto" w:fill="auto"/>
            <w:noWrap/>
            <w:vAlign w:val="center"/>
          </w:tcPr>
          <w:p w14:paraId="4CB30921" w14:textId="20ABD404" w:rsidR="002B10D8" w:rsidRPr="00515752" w:rsidRDefault="007C53EC" w:rsidP="002469AE">
            <w:pPr>
              <w:ind w:firstLine="220"/>
              <w:rPr>
                <w:rFonts w:ascii="ＭＳ 明朝" w:hAnsi="ＭＳ 明朝"/>
                <w:szCs w:val="22"/>
              </w:rPr>
            </w:pPr>
            <w:r w:rsidRPr="00515752">
              <w:rPr>
                <w:rFonts w:ascii="ＭＳ 明朝" w:hAnsi="ＭＳ 明朝" w:hint="eastAsia"/>
                <w:szCs w:val="22"/>
              </w:rPr>
              <w:t>オオハシ科</w:t>
            </w:r>
          </w:p>
        </w:tc>
        <w:tc>
          <w:tcPr>
            <w:tcW w:w="1448" w:type="dxa"/>
            <w:tcBorders>
              <w:top w:val="nil"/>
              <w:left w:val="nil"/>
              <w:bottom w:val="nil"/>
              <w:right w:val="nil"/>
            </w:tcBorders>
            <w:shd w:val="clear" w:color="auto" w:fill="auto"/>
            <w:noWrap/>
            <w:vAlign w:val="center"/>
            <w:hideMark/>
          </w:tcPr>
          <w:p w14:paraId="0B7212C7" w14:textId="3DAC67EE" w:rsidR="002B10D8" w:rsidRPr="00515752" w:rsidRDefault="002B10D8" w:rsidP="002469AE">
            <w:pPr>
              <w:ind w:firstLine="220"/>
              <w:jc w:val="right"/>
              <w:rPr>
                <w:rFonts w:ascii="ＭＳ 明朝" w:hAnsi="ＭＳ 明朝"/>
                <w:szCs w:val="22"/>
              </w:rPr>
            </w:pPr>
            <w:r w:rsidRPr="00515752">
              <w:rPr>
                <w:rFonts w:ascii="ＭＳ 明朝" w:hAnsi="ＭＳ 明朝" w:hint="eastAsia"/>
                <w:szCs w:val="22"/>
              </w:rPr>
              <w:t>7</w:t>
            </w:r>
          </w:p>
        </w:tc>
      </w:tr>
      <w:tr w:rsidR="002B10D8" w:rsidRPr="00515752" w14:paraId="6E0F3784" w14:textId="77777777" w:rsidTr="0043700B">
        <w:trPr>
          <w:trHeight w:val="340"/>
          <w:jc w:val="center"/>
        </w:trPr>
        <w:tc>
          <w:tcPr>
            <w:tcW w:w="2147" w:type="dxa"/>
            <w:tcBorders>
              <w:top w:val="nil"/>
              <w:left w:val="nil"/>
              <w:bottom w:val="nil"/>
              <w:right w:val="nil"/>
            </w:tcBorders>
            <w:shd w:val="clear" w:color="auto" w:fill="auto"/>
            <w:noWrap/>
            <w:vAlign w:val="center"/>
          </w:tcPr>
          <w:p w14:paraId="6E23087B" w14:textId="7EBFFB7D" w:rsidR="002B10D8" w:rsidRPr="00515752" w:rsidRDefault="0043700B" w:rsidP="002469AE">
            <w:pPr>
              <w:ind w:firstLine="220"/>
              <w:rPr>
                <w:rFonts w:ascii="ＭＳ 明朝" w:hAnsi="ＭＳ 明朝"/>
                <w:szCs w:val="22"/>
              </w:rPr>
            </w:pPr>
            <w:r w:rsidRPr="00515752">
              <w:rPr>
                <w:rFonts w:ascii="ＭＳ 明朝" w:hAnsi="ＭＳ 明朝" w:hint="eastAsia"/>
                <w:szCs w:val="22"/>
              </w:rPr>
              <w:t>ボア科</w:t>
            </w:r>
          </w:p>
        </w:tc>
        <w:tc>
          <w:tcPr>
            <w:tcW w:w="1448" w:type="dxa"/>
            <w:tcBorders>
              <w:top w:val="nil"/>
              <w:left w:val="nil"/>
              <w:bottom w:val="nil"/>
              <w:right w:val="nil"/>
            </w:tcBorders>
            <w:shd w:val="clear" w:color="auto" w:fill="auto"/>
            <w:noWrap/>
            <w:vAlign w:val="center"/>
            <w:hideMark/>
          </w:tcPr>
          <w:p w14:paraId="51095503" w14:textId="5943FD78" w:rsidR="002B10D8" w:rsidRPr="00515752" w:rsidRDefault="002B10D8" w:rsidP="002469AE">
            <w:pPr>
              <w:ind w:firstLine="220"/>
              <w:jc w:val="right"/>
              <w:rPr>
                <w:rFonts w:ascii="ＭＳ 明朝" w:hAnsi="ＭＳ 明朝"/>
                <w:szCs w:val="22"/>
              </w:rPr>
            </w:pPr>
            <w:r w:rsidRPr="00515752">
              <w:rPr>
                <w:rFonts w:ascii="ＭＳ 明朝" w:hAnsi="ＭＳ 明朝" w:hint="eastAsia"/>
                <w:szCs w:val="22"/>
              </w:rPr>
              <w:t>4</w:t>
            </w:r>
          </w:p>
        </w:tc>
      </w:tr>
      <w:tr w:rsidR="002B10D8" w:rsidRPr="00515752" w14:paraId="01B2EAF3" w14:textId="77777777" w:rsidTr="00277E45">
        <w:trPr>
          <w:trHeight w:val="340"/>
          <w:jc w:val="center"/>
        </w:trPr>
        <w:tc>
          <w:tcPr>
            <w:tcW w:w="2147" w:type="dxa"/>
            <w:tcBorders>
              <w:top w:val="nil"/>
              <w:left w:val="nil"/>
              <w:right w:val="nil"/>
            </w:tcBorders>
            <w:shd w:val="clear" w:color="auto" w:fill="auto"/>
            <w:noWrap/>
            <w:vAlign w:val="center"/>
            <w:hideMark/>
          </w:tcPr>
          <w:p w14:paraId="58D1C494" w14:textId="7D50F438" w:rsidR="002B10D8" w:rsidRPr="00515752" w:rsidRDefault="008A59B2" w:rsidP="002469AE">
            <w:pPr>
              <w:ind w:firstLine="220"/>
              <w:rPr>
                <w:rFonts w:ascii="ＭＳ 明朝" w:hAnsi="ＭＳ 明朝"/>
                <w:szCs w:val="22"/>
              </w:rPr>
            </w:pPr>
            <w:r w:rsidRPr="00515752">
              <w:rPr>
                <w:rFonts w:ascii="ＭＳ 明朝" w:hAnsi="ＭＳ 明朝" w:hint="eastAsia"/>
                <w:szCs w:val="22"/>
              </w:rPr>
              <w:t>オマキザル科</w:t>
            </w:r>
          </w:p>
        </w:tc>
        <w:tc>
          <w:tcPr>
            <w:tcW w:w="1448" w:type="dxa"/>
            <w:tcBorders>
              <w:top w:val="nil"/>
              <w:left w:val="nil"/>
              <w:right w:val="nil"/>
            </w:tcBorders>
            <w:shd w:val="clear" w:color="auto" w:fill="auto"/>
            <w:noWrap/>
            <w:vAlign w:val="center"/>
            <w:hideMark/>
          </w:tcPr>
          <w:p w14:paraId="026F44E6" w14:textId="48C7C9B9" w:rsidR="002B10D8" w:rsidRPr="00515752" w:rsidRDefault="002B10D8" w:rsidP="002469AE">
            <w:pPr>
              <w:ind w:firstLine="220"/>
              <w:jc w:val="right"/>
              <w:rPr>
                <w:rFonts w:ascii="ＭＳ 明朝" w:hAnsi="ＭＳ 明朝"/>
                <w:szCs w:val="22"/>
              </w:rPr>
            </w:pPr>
            <w:r w:rsidRPr="00515752">
              <w:rPr>
                <w:rFonts w:ascii="ＭＳ 明朝" w:hAnsi="ＭＳ 明朝" w:hint="eastAsia"/>
                <w:szCs w:val="22"/>
              </w:rPr>
              <w:t>4</w:t>
            </w:r>
          </w:p>
        </w:tc>
      </w:tr>
      <w:tr w:rsidR="002B10D8" w:rsidRPr="00515752" w14:paraId="6059F149" w14:textId="77777777" w:rsidTr="00277E45">
        <w:trPr>
          <w:trHeight w:val="340"/>
          <w:jc w:val="center"/>
        </w:trPr>
        <w:tc>
          <w:tcPr>
            <w:tcW w:w="2147" w:type="dxa"/>
            <w:tcBorders>
              <w:top w:val="nil"/>
              <w:left w:val="nil"/>
              <w:bottom w:val="single" w:sz="4" w:space="0" w:color="auto"/>
              <w:right w:val="nil"/>
            </w:tcBorders>
            <w:shd w:val="clear" w:color="auto" w:fill="auto"/>
            <w:noWrap/>
            <w:vAlign w:val="center"/>
            <w:hideMark/>
          </w:tcPr>
          <w:p w14:paraId="47EC1304" w14:textId="19AC347B" w:rsidR="002B10D8" w:rsidRPr="00515752" w:rsidRDefault="008A59B2" w:rsidP="002469AE">
            <w:pPr>
              <w:ind w:firstLine="220"/>
              <w:rPr>
                <w:rFonts w:ascii="ＭＳ 明朝" w:hAnsi="ＭＳ 明朝"/>
                <w:szCs w:val="22"/>
              </w:rPr>
            </w:pPr>
            <w:r w:rsidRPr="00515752">
              <w:rPr>
                <w:rFonts w:ascii="ＭＳ 明朝" w:hAnsi="ＭＳ 明朝" w:hint="eastAsia"/>
                <w:szCs w:val="22"/>
              </w:rPr>
              <w:t>リクガメ科</w:t>
            </w:r>
          </w:p>
        </w:tc>
        <w:tc>
          <w:tcPr>
            <w:tcW w:w="1448" w:type="dxa"/>
            <w:tcBorders>
              <w:top w:val="nil"/>
              <w:left w:val="nil"/>
              <w:bottom w:val="single" w:sz="4" w:space="0" w:color="auto"/>
              <w:right w:val="nil"/>
            </w:tcBorders>
            <w:shd w:val="clear" w:color="auto" w:fill="auto"/>
            <w:noWrap/>
            <w:vAlign w:val="center"/>
            <w:hideMark/>
          </w:tcPr>
          <w:p w14:paraId="46A26DC5" w14:textId="739BEF5A" w:rsidR="002B10D8" w:rsidRPr="00515752" w:rsidRDefault="002B10D8" w:rsidP="002469AE">
            <w:pPr>
              <w:ind w:firstLine="220"/>
              <w:jc w:val="right"/>
              <w:rPr>
                <w:rFonts w:ascii="ＭＳ 明朝" w:hAnsi="ＭＳ 明朝"/>
                <w:szCs w:val="22"/>
              </w:rPr>
            </w:pPr>
            <w:r w:rsidRPr="00515752">
              <w:rPr>
                <w:rFonts w:ascii="ＭＳ 明朝" w:hAnsi="ＭＳ 明朝" w:hint="eastAsia"/>
                <w:szCs w:val="22"/>
              </w:rPr>
              <w:t>1</w:t>
            </w:r>
          </w:p>
        </w:tc>
      </w:tr>
    </w:tbl>
    <w:p w14:paraId="7D6A88B1" w14:textId="77777777" w:rsidR="00E569BC" w:rsidRPr="00515752" w:rsidRDefault="00E569BC" w:rsidP="002B3E85">
      <w:pPr>
        <w:ind w:firstLine="220"/>
        <w:rPr>
          <w:rFonts w:ascii="ＭＳ 明朝" w:hAnsi="ＭＳ 明朝"/>
          <w:szCs w:val="22"/>
        </w:rPr>
      </w:pPr>
    </w:p>
    <w:p w14:paraId="58D41BDF" w14:textId="488B87A6" w:rsidR="003229F0" w:rsidRPr="00515752" w:rsidRDefault="003229F0" w:rsidP="003229F0">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18</w:t>
      </w:r>
      <w:r w:rsidRPr="00515752">
        <w:rPr>
          <w:rFonts w:ascii="ＭＳ 明朝" w:hAnsi="ＭＳ 明朝"/>
          <w:szCs w:val="22"/>
        </w:rPr>
        <w:fldChar w:fldCharType="end"/>
      </w:r>
      <w:r w:rsidR="009B34CF" w:rsidRPr="00515752">
        <w:rPr>
          <w:rFonts w:ascii="ＭＳ 明朝" w:hAnsi="ＭＳ 明朝" w:hint="eastAsia"/>
          <w:szCs w:val="22"/>
        </w:rPr>
        <w:t>マダガスカル</w:t>
      </w:r>
      <w:r w:rsidRPr="00515752">
        <w:rPr>
          <w:rFonts w:ascii="ＭＳ 明朝" w:hAnsi="ＭＳ 明朝" w:hint="eastAsia"/>
          <w:szCs w:val="22"/>
        </w:rPr>
        <w:t>との取引件数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E569BC" w:rsidRPr="00515752" w14:paraId="605D4CF4" w14:textId="77777777" w:rsidTr="003851DF">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66669284" w14:textId="77777777" w:rsidR="00E569BC" w:rsidRPr="00515752" w:rsidRDefault="00E569BC" w:rsidP="002469AE">
            <w:pPr>
              <w:ind w:firstLine="220"/>
              <w:rPr>
                <w:rFonts w:ascii="ＭＳ 明朝" w:hAnsi="ＭＳ 明朝"/>
                <w:szCs w:val="22"/>
              </w:rPr>
            </w:pPr>
            <w:r w:rsidRPr="00515752">
              <w:rPr>
                <w:rFonts w:ascii="ＭＳ 明朝" w:hAnsi="ＭＳ 明朝" w:hint="eastAsia"/>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080FC74B" w14:textId="77777777" w:rsidR="00E569BC" w:rsidRPr="00515752" w:rsidRDefault="00E569BC" w:rsidP="002469AE">
            <w:pPr>
              <w:ind w:firstLine="220"/>
              <w:jc w:val="right"/>
              <w:rPr>
                <w:rFonts w:ascii="ＭＳ 明朝" w:hAnsi="ＭＳ 明朝"/>
                <w:szCs w:val="22"/>
              </w:rPr>
            </w:pPr>
            <w:r w:rsidRPr="00515752">
              <w:rPr>
                <w:rFonts w:ascii="ＭＳ 明朝" w:hAnsi="ＭＳ 明朝" w:hint="eastAsia"/>
                <w:szCs w:val="22"/>
              </w:rPr>
              <w:t>取引件数</w:t>
            </w:r>
          </w:p>
        </w:tc>
      </w:tr>
      <w:tr w:rsidR="00720954" w:rsidRPr="00515752" w14:paraId="6AB2FCEC" w14:textId="77777777" w:rsidTr="006E6730">
        <w:trPr>
          <w:trHeight w:val="340"/>
          <w:jc w:val="center"/>
        </w:trPr>
        <w:tc>
          <w:tcPr>
            <w:tcW w:w="2147" w:type="dxa"/>
            <w:tcBorders>
              <w:top w:val="single" w:sz="4" w:space="0" w:color="auto"/>
              <w:left w:val="nil"/>
              <w:bottom w:val="nil"/>
              <w:right w:val="nil"/>
            </w:tcBorders>
            <w:shd w:val="clear" w:color="auto" w:fill="auto"/>
            <w:noWrap/>
            <w:vAlign w:val="center"/>
          </w:tcPr>
          <w:p w14:paraId="765E1C22" w14:textId="3C4627CB" w:rsidR="00720954" w:rsidRPr="00515752" w:rsidRDefault="006E6730" w:rsidP="002469AE">
            <w:pPr>
              <w:ind w:firstLine="220"/>
              <w:rPr>
                <w:rFonts w:ascii="ＭＳ 明朝" w:hAnsi="ＭＳ 明朝"/>
                <w:szCs w:val="22"/>
              </w:rPr>
            </w:pPr>
            <w:r w:rsidRPr="00515752">
              <w:rPr>
                <w:rFonts w:ascii="ＭＳ 明朝" w:hAnsi="ＭＳ 明朝" w:hint="eastAsia"/>
                <w:szCs w:val="22"/>
              </w:rPr>
              <w:t>カメレオン科</w:t>
            </w:r>
          </w:p>
        </w:tc>
        <w:tc>
          <w:tcPr>
            <w:tcW w:w="1448" w:type="dxa"/>
            <w:tcBorders>
              <w:top w:val="single" w:sz="4" w:space="0" w:color="auto"/>
              <w:left w:val="nil"/>
              <w:bottom w:val="nil"/>
              <w:right w:val="nil"/>
            </w:tcBorders>
            <w:shd w:val="clear" w:color="auto" w:fill="auto"/>
            <w:noWrap/>
            <w:vAlign w:val="center"/>
            <w:hideMark/>
          </w:tcPr>
          <w:p w14:paraId="136A28FC" w14:textId="09DDB8C3" w:rsidR="00720954" w:rsidRPr="00515752" w:rsidRDefault="00720954" w:rsidP="002469AE">
            <w:pPr>
              <w:ind w:firstLine="220"/>
              <w:jc w:val="right"/>
              <w:rPr>
                <w:rFonts w:ascii="ＭＳ 明朝" w:hAnsi="ＭＳ 明朝"/>
                <w:szCs w:val="22"/>
              </w:rPr>
            </w:pPr>
            <w:r w:rsidRPr="00515752">
              <w:rPr>
                <w:rFonts w:ascii="ＭＳ 明朝" w:hAnsi="ＭＳ 明朝" w:hint="eastAsia"/>
                <w:szCs w:val="22"/>
              </w:rPr>
              <w:t>60</w:t>
            </w:r>
          </w:p>
        </w:tc>
      </w:tr>
      <w:tr w:rsidR="00720954" w:rsidRPr="00515752" w14:paraId="6082211D" w14:textId="77777777" w:rsidTr="006E6730">
        <w:trPr>
          <w:trHeight w:val="340"/>
          <w:jc w:val="center"/>
        </w:trPr>
        <w:tc>
          <w:tcPr>
            <w:tcW w:w="2147" w:type="dxa"/>
            <w:tcBorders>
              <w:top w:val="nil"/>
              <w:left w:val="nil"/>
              <w:bottom w:val="nil"/>
              <w:right w:val="nil"/>
            </w:tcBorders>
            <w:shd w:val="clear" w:color="auto" w:fill="auto"/>
            <w:noWrap/>
            <w:vAlign w:val="center"/>
          </w:tcPr>
          <w:p w14:paraId="6F9DDE78" w14:textId="7100671A" w:rsidR="00720954" w:rsidRPr="00515752" w:rsidRDefault="006E6730" w:rsidP="002469AE">
            <w:pPr>
              <w:ind w:firstLine="220"/>
              <w:rPr>
                <w:rFonts w:ascii="ＭＳ 明朝" w:hAnsi="ＭＳ 明朝"/>
                <w:szCs w:val="22"/>
              </w:rPr>
            </w:pPr>
            <w:r w:rsidRPr="00515752">
              <w:rPr>
                <w:rFonts w:ascii="ＭＳ 明朝" w:hAnsi="ＭＳ 明朝" w:hint="eastAsia"/>
                <w:szCs w:val="22"/>
              </w:rPr>
              <w:t>ヤモリ科</w:t>
            </w:r>
          </w:p>
        </w:tc>
        <w:tc>
          <w:tcPr>
            <w:tcW w:w="1448" w:type="dxa"/>
            <w:tcBorders>
              <w:top w:val="nil"/>
              <w:left w:val="nil"/>
              <w:bottom w:val="nil"/>
              <w:right w:val="nil"/>
            </w:tcBorders>
            <w:shd w:val="clear" w:color="auto" w:fill="auto"/>
            <w:noWrap/>
            <w:vAlign w:val="center"/>
            <w:hideMark/>
          </w:tcPr>
          <w:p w14:paraId="166CA1A6" w14:textId="39DA261B" w:rsidR="00720954" w:rsidRPr="00515752" w:rsidRDefault="00720954" w:rsidP="002469AE">
            <w:pPr>
              <w:ind w:firstLine="220"/>
              <w:jc w:val="right"/>
              <w:rPr>
                <w:rFonts w:ascii="ＭＳ 明朝" w:hAnsi="ＭＳ 明朝"/>
                <w:szCs w:val="22"/>
              </w:rPr>
            </w:pPr>
            <w:r w:rsidRPr="00515752">
              <w:rPr>
                <w:rFonts w:ascii="ＭＳ 明朝" w:hAnsi="ＭＳ 明朝" w:hint="eastAsia"/>
                <w:szCs w:val="22"/>
              </w:rPr>
              <w:t>51</w:t>
            </w:r>
          </w:p>
        </w:tc>
      </w:tr>
      <w:tr w:rsidR="00720954" w:rsidRPr="00515752" w14:paraId="59A81BC8" w14:textId="77777777" w:rsidTr="000E110E">
        <w:trPr>
          <w:trHeight w:val="340"/>
          <w:jc w:val="center"/>
        </w:trPr>
        <w:tc>
          <w:tcPr>
            <w:tcW w:w="2147" w:type="dxa"/>
            <w:tcBorders>
              <w:top w:val="nil"/>
              <w:left w:val="nil"/>
              <w:bottom w:val="nil"/>
              <w:right w:val="nil"/>
            </w:tcBorders>
            <w:shd w:val="clear" w:color="auto" w:fill="auto"/>
            <w:noWrap/>
            <w:vAlign w:val="center"/>
            <w:hideMark/>
          </w:tcPr>
          <w:p w14:paraId="7B3D3E22" w14:textId="5C2CFCFA" w:rsidR="00720954" w:rsidRPr="00515752" w:rsidRDefault="00C0008A" w:rsidP="002469AE">
            <w:pPr>
              <w:ind w:firstLine="220"/>
              <w:rPr>
                <w:rFonts w:ascii="ＭＳ 明朝" w:hAnsi="ＭＳ 明朝"/>
                <w:szCs w:val="22"/>
              </w:rPr>
            </w:pPr>
            <w:r w:rsidRPr="00515752">
              <w:rPr>
                <w:rFonts w:ascii="ＭＳ 明朝" w:hAnsi="ＭＳ 明朝" w:hint="eastAsia"/>
                <w:szCs w:val="22"/>
              </w:rPr>
              <w:t>マダガスカルカエル科</w:t>
            </w:r>
          </w:p>
        </w:tc>
        <w:tc>
          <w:tcPr>
            <w:tcW w:w="1448" w:type="dxa"/>
            <w:tcBorders>
              <w:top w:val="nil"/>
              <w:left w:val="nil"/>
              <w:bottom w:val="nil"/>
              <w:right w:val="nil"/>
            </w:tcBorders>
            <w:shd w:val="clear" w:color="auto" w:fill="auto"/>
            <w:noWrap/>
            <w:vAlign w:val="center"/>
            <w:hideMark/>
          </w:tcPr>
          <w:p w14:paraId="77858E11" w14:textId="2BE676D2" w:rsidR="00720954" w:rsidRPr="00515752" w:rsidRDefault="00720954" w:rsidP="002469AE">
            <w:pPr>
              <w:ind w:firstLine="220"/>
              <w:jc w:val="right"/>
              <w:rPr>
                <w:rFonts w:ascii="ＭＳ 明朝" w:hAnsi="ＭＳ 明朝"/>
                <w:szCs w:val="22"/>
              </w:rPr>
            </w:pPr>
            <w:r w:rsidRPr="00515752">
              <w:rPr>
                <w:rFonts w:ascii="ＭＳ 明朝" w:hAnsi="ＭＳ 明朝" w:hint="eastAsia"/>
                <w:szCs w:val="22"/>
              </w:rPr>
              <w:t>35</w:t>
            </w:r>
          </w:p>
        </w:tc>
      </w:tr>
      <w:tr w:rsidR="00720954" w:rsidRPr="00515752" w14:paraId="1F4F878B" w14:textId="77777777" w:rsidTr="00EF6A91">
        <w:trPr>
          <w:trHeight w:val="340"/>
          <w:jc w:val="center"/>
        </w:trPr>
        <w:tc>
          <w:tcPr>
            <w:tcW w:w="2147" w:type="dxa"/>
            <w:tcBorders>
              <w:top w:val="nil"/>
              <w:left w:val="nil"/>
              <w:right w:val="nil"/>
            </w:tcBorders>
            <w:shd w:val="clear" w:color="auto" w:fill="auto"/>
            <w:noWrap/>
            <w:vAlign w:val="center"/>
          </w:tcPr>
          <w:p w14:paraId="213EC05E" w14:textId="41B47EC6" w:rsidR="00720954" w:rsidRPr="00515752" w:rsidRDefault="00EF6A91" w:rsidP="002469AE">
            <w:pPr>
              <w:ind w:firstLine="220"/>
              <w:rPr>
                <w:rFonts w:ascii="ＭＳ 明朝" w:hAnsi="ＭＳ 明朝"/>
                <w:szCs w:val="22"/>
              </w:rPr>
            </w:pPr>
            <w:r w:rsidRPr="00515752">
              <w:rPr>
                <w:rFonts w:ascii="ＭＳ 明朝" w:hAnsi="ＭＳ 明朝" w:hint="eastAsia"/>
                <w:szCs w:val="22"/>
              </w:rPr>
              <w:t>ヒメアマガエル科</w:t>
            </w:r>
          </w:p>
        </w:tc>
        <w:tc>
          <w:tcPr>
            <w:tcW w:w="1448" w:type="dxa"/>
            <w:tcBorders>
              <w:top w:val="nil"/>
              <w:left w:val="nil"/>
              <w:right w:val="nil"/>
            </w:tcBorders>
            <w:shd w:val="clear" w:color="auto" w:fill="auto"/>
            <w:noWrap/>
            <w:vAlign w:val="center"/>
            <w:hideMark/>
          </w:tcPr>
          <w:p w14:paraId="7F66A186" w14:textId="4E54A9A0" w:rsidR="00720954" w:rsidRPr="00515752" w:rsidRDefault="00720954" w:rsidP="002469AE">
            <w:pPr>
              <w:ind w:firstLine="220"/>
              <w:jc w:val="right"/>
              <w:rPr>
                <w:rFonts w:ascii="ＭＳ 明朝" w:hAnsi="ＭＳ 明朝"/>
                <w:szCs w:val="22"/>
              </w:rPr>
            </w:pPr>
            <w:r w:rsidRPr="00515752">
              <w:rPr>
                <w:rFonts w:ascii="ＭＳ 明朝" w:hAnsi="ＭＳ 明朝" w:hint="eastAsia"/>
                <w:szCs w:val="22"/>
              </w:rPr>
              <w:t>3</w:t>
            </w:r>
          </w:p>
        </w:tc>
      </w:tr>
      <w:tr w:rsidR="00720954" w:rsidRPr="00515752" w14:paraId="191CD2ED" w14:textId="77777777" w:rsidTr="00AE15ED">
        <w:trPr>
          <w:trHeight w:val="340"/>
          <w:jc w:val="center"/>
        </w:trPr>
        <w:tc>
          <w:tcPr>
            <w:tcW w:w="2147" w:type="dxa"/>
            <w:tcBorders>
              <w:top w:val="nil"/>
              <w:left w:val="nil"/>
              <w:bottom w:val="single" w:sz="4" w:space="0" w:color="auto"/>
              <w:right w:val="nil"/>
            </w:tcBorders>
            <w:shd w:val="clear" w:color="auto" w:fill="auto"/>
            <w:noWrap/>
            <w:vAlign w:val="center"/>
          </w:tcPr>
          <w:p w14:paraId="490FAEB2" w14:textId="2DCEE4E2" w:rsidR="00720954" w:rsidRPr="00515752" w:rsidRDefault="00AE15ED" w:rsidP="002469AE">
            <w:pPr>
              <w:ind w:firstLine="220"/>
              <w:rPr>
                <w:rFonts w:ascii="ＭＳ 明朝" w:hAnsi="ＭＳ 明朝"/>
                <w:szCs w:val="22"/>
              </w:rPr>
            </w:pPr>
            <w:r w:rsidRPr="00515752">
              <w:rPr>
                <w:rFonts w:ascii="ＭＳ 明朝" w:hAnsi="ＭＳ 明朝" w:hint="eastAsia"/>
                <w:szCs w:val="22"/>
              </w:rPr>
              <w:t>インコ科</w:t>
            </w:r>
          </w:p>
        </w:tc>
        <w:tc>
          <w:tcPr>
            <w:tcW w:w="1448" w:type="dxa"/>
            <w:tcBorders>
              <w:top w:val="nil"/>
              <w:left w:val="nil"/>
              <w:bottom w:val="single" w:sz="4" w:space="0" w:color="auto"/>
              <w:right w:val="nil"/>
            </w:tcBorders>
            <w:shd w:val="clear" w:color="auto" w:fill="auto"/>
            <w:noWrap/>
            <w:vAlign w:val="center"/>
            <w:hideMark/>
          </w:tcPr>
          <w:p w14:paraId="79ADBC46" w14:textId="4A62BB69" w:rsidR="00720954" w:rsidRPr="00515752" w:rsidRDefault="00720954" w:rsidP="002469AE">
            <w:pPr>
              <w:ind w:firstLine="220"/>
              <w:jc w:val="right"/>
              <w:rPr>
                <w:rFonts w:ascii="ＭＳ 明朝" w:hAnsi="ＭＳ 明朝"/>
                <w:szCs w:val="22"/>
              </w:rPr>
            </w:pPr>
            <w:r w:rsidRPr="00515752">
              <w:rPr>
                <w:rFonts w:ascii="ＭＳ 明朝" w:hAnsi="ＭＳ 明朝" w:hint="eastAsia"/>
                <w:szCs w:val="22"/>
              </w:rPr>
              <w:t>3</w:t>
            </w:r>
          </w:p>
        </w:tc>
      </w:tr>
    </w:tbl>
    <w:p w14:paraId="5A5412EA" w14:textId="77777777" w:rsidR="00E569BC" w:rsidRPr="00515752" w:rsidRDefault="00E569BC" w:rsidP="002B3E85">
      <w:pPr>
        <w:ind w:firstLine="220"/>
        <w:rPr>
          <w:rFonts w:ascii="ＭＳ 明朝" w:hAnsi="ＭＳ 明朝"/>
          <w:szCs w:val="22"/>
        </w:rPr>
      </w:pPr>
    </w:p>
    <w:p w14:paraId="524CAFF1" w14:textId="583DEF84" w:rsidR="009B34CF" w:rsidRPr="00515752" w:rsidRDefault="009B34CF" w:rsidP="009B34CF">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19</w:t>
      </w:r>
      <w:r w:rsidRPr="00515752">
        <w:rPr>
          <w:rFonts w:ascii="ＭＳ 明朝" w:hAnsi="ＭＳ 明朝"/>
          <w:szCs w:val="22"/>
        </w:rPr>
        <w:fldChar w:fldCharType="end"/>
      </w:r>
      <w:r w:rsidRPr="00515752">
        <w:rPr>
          <w:rFonts w:ascii="ＭＳ 明朝" w:hAnsi="ＭＳ 明朝" w:hint="eastAsia"/>
          <w:szCs w:val="22"/>
        </w:rPr>
        <w:t>シンガポールとの取引件数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E569BC" w:rsidRPr="00515752" w14:paraId="0ACD500D" w14:textId="77777777" w:rsidTr="003851DF">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2106FECD" w14:textId="77777777" w:rsidR="00E569BC" w:rsidRPr="00515752" w:rsidRDefault="00E569BC" w:rsidP="002469AE">
            <w:pPr>
              <w:ind w:firstLine="220"/>
              <w:rPr>
                <w:rFonts w:ascii="ＭＳ 明朝" w:hAnsi="ＭＳ 明朝"/>
                <w:szCs w:val="22"/>
              </w:rPr>
            </w:pPr>
            <w:r w:rsidRPr="00515752">
              <w:rPr>
                <w:rFonts w:ascii="ＭＳ 明朝" w:hAnsi="ＭＳ 明朝" w:hint="eastAsia"/>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2469D2EB" w14:textId="77777777" w:rsidR="00E569BC" w:rsidRPr="00515752" w:rsidRDefault="00E569BC" w:rsidP="002469AE">
            <w:pPr>
              <w:ind w:firstLine="220"/>
              <w:jc w:val="right"/>
              <w:rPr>
                <w:rFonts w:ascii="ＭＳ 明朝" w:hAnsi="ＭＳ 明朝"/>
                <w:szCs w:val="22"/>
              </w:rPr>
            </w:pPr>
            <w:r w:rsidRPr="00515752">
              <w:rPr>
                <w:rFonts w:ascii="ＭＳ 明朝" w:hAnsi="ＭＳ 明朝" w:hint="eastAsia"/>
                <w:szCs w:val="22"/>
              </w:rPr>
              <w:t>取引件数</w:t>
            </w:r>
          </w:p>
        </w:tc>
      </w:tr>
      <w:tr w:rsidR="005E7062" w:rsidRPr="00515752" w14:paraId="45898572" w14:textId="77777777" w:rsidTr="00EB1DCE">
        <w:trPr>
          <w:trHeight w:val="340"/>
          <w:jc w:val="center"/>
        </w:trPr>
        <w:tc>
          <w:tcPr>
            <w:tcW w:w="2147" w:type="dxa"/>
            <w:tcBorders>
              <w:top w:val="single" w:sz="4" w:space="0" w:color="auto"/>
              <w:left w:val="nil"/>
              <w:bottom w:val="nil"/>
              <w:right w:val="nil"/>
            </w:tcBorders>
            <w:shd w:val="clear" w:color="auto" w:fill="auto"/>
            <w:noWrap/>
            <w:vAlign w:val="center"/>
          </w:tcPr>
          <w:p w14:paraId="0184AB90" w14:textId="769FD0ED" w:rsidR="005E7062" w:rsidRPr="00515752" w:rsidRDefault="00EB1DCE" w:rsidP="002469AE">
            <w:pPr>
              <w:ind w:firstLine="220"/>
              <w:rPr>
                <w:rFonts w:ascii="ＭＳ 明朝" w:hAnsi="ＭＳ 明朝"/>
                <w:szCs w:val="22"/>
              </w:rPr>
            </w:pPr>
            <w:r w:rsidRPr="00515752">
              <w:rPr>
                <w:rFonts w:ascii="ＭＳ 明朝" w:hAnsi="ＭＳ 明朝" w:hint="eastAsia"/>
                <w:szCs w:val="22"/>
              </w:rPr>
              <w:t>インコ科</w:t>
            </w:r>
          </w:p>
        </w:tc>
        <w:tc>
          <w:tcPr>
            <w:tcW w:w="1448" w:type="dxa"/>
            <w:tcBorders>
              <w:top w:val="single" w:sz="4" w:space="0" w:color="auto"/>
              <w:left w:val="nil"/>
              <w:bottom w:val="nil"/>
              <w:right w:val="nil"/>
            </w:tcBorders>
            <w:shd w:val="clear" w:color="auto" w:fill="auto"/>
            <w:noWrap/>
            <w:vAlign w:val="center"/>
            <w:hideMark/>
          </w:tcPr>
          <w:p w14:paraId="59B66690" w14:textId="64168032" w:rsidR="005E7062" w:rsidRPr="00515752" w:rsidRDefault="005E7062" w:rsidP="002469AE">
            <w:pPr>
              <w:ind w:firstLine="220"/>
              <w:jc w:val="right"/>
              <w:rPr>
                <w:rFonts w:ascii="ＭＳ 明朝" w:hAnsi="ＭＳ 明朝"/>
                <w:szCs w:val="22"/>
              </w:rPr>
            </w:pPr>
            <w:r w:rsidRPr="00515752">
              <w:rPr>
                <w:rFonts w:ascii="ＭＳ 明朝" w:hAnsi="ＭＳ 明朝" w:hint="eastAsia"/>
                <w:szCs w:val="22"/>
              </w:rPr>
              <w:t>49</w:t>
            </w:r>
          </w:p>
        </w:tc>
      </w:tr>
      <w:tr w:rsidR="005E7062" w:rsidRPr="00515752" w14:paraId="440C42C7" w14:textId="77777777" w:rsidTr="00EA7C56">
        <w:trPr>
          <w:trHeight w:val="340"/>
          <w:jc w:val="center"/>
        </w:trPr>
        <w:tc>
          <w:tcPr>
            <w:tcW w:w="2147" w:type="dxa"/>
            <w:tcBorders>
              <w:top w:val="nil"/>
              <w:left w:val="nil"/>
              <w:bottom w:val="nil"/>
              <w:right w:val="nil"/>
            </w:tcBorders>
            <w:shd w:val="clear" w:color="auto" w:fill="auto"/>
            <w:noWrap/>
            <w:vAlign w:val="center"/>
          </w:tcPr>
          <w:p w14:paraId="47D13144" w14:textId="17A633E4" w:rsidR="005E7062" w:rsidRPr="00515752" w:rsidRDefault="00B84BD5" w:rsidP="002469AE">
            <w:pPr>
              <w:ind w:firstLine="220"/>
              <w:rPr>
                <w:rFonts w:ascii="ＭＳ 明朝" w:hAnsi="ＭＳ 明朝"/>
                <w:szCs w:val="22"/>
              </w:rPr>
            </w:pPr>
            <w:r w:rsidRPr="00515752">
              <w:rPr>
                <w:rFonts w:ascii="ＭＳ 明朝" w:hAnsi="ＭＳ 明朝" w:hint="eastAsia"/>
                <w:szCs w:val="22"/>
              </w:rPr>
              <w:t>ヒインコ科</w:t>
            </w:r>
          </w:p>
        </w:tc>
        <w:tc>
          <w:tcPr>
            <w:tcW w:w="1448" w:type="dxa"/>
            <w:tcBorders>
              <w:top w:val="nil"/>
              <w:left w:val="nil"/>
              <w:bottom w:val="nil"/>
              <w:right w:val="nil"/>
            </w:tcBorders>
            <w:shd w:val="clear" w:color="auto" w:fill="auto"/>
            <w:noWrap/>
            <w:vAlign w:val="center"/>
            <w:hideMark/>
          </w:tcPr>
          <w:p w14:paraId="3F5BE927" w14:textId="1E265329" w:rsidR="005E7062" w:rsidRPr="00515752" w:rsidRDefault="005E7062" w:rsidP="002469AE">
            <w:pPr>
              <w:ind w:firstLine="220"/>
              <w:jc w:val="right"/>
              <w:rPr>
                <w:rFonts w:ascii="ＭＳ 明朝" w:hAnsi="ＭＳ 明朝"/>
                <w:szCs w:val="22"/>
              </w:rPr>
            </w:pPr>
            <w:r w:rsidRPr="00515752">
              <w:rPr>
                <w:rFonts w:ascii="ＭＳ 明朝" w:hAnsi="ＭＳ 明朝" w:hint="eastAsia"/>
                <w:szCs w:val="22"/>
              </w:rPr>
              <w:t>13</w:t>
            </w:r>
          </w:p>
        </w:tc>
      </w:tr>
      <w:tr w:rsidR="005E7062" w:rsidRPr="00515752" w14:paraId="228DE7E5" w14:textId="77777777" w:rsidTr="00BF1F9A">
        <w:trPr>
          <w:trHeight w:val="340"/>
          <w:jc w:val="center"/>
        </w:trPr>
        <w:tc>
          <w:tcPr>
            <w:tcW w:w="2147" w:type="dxa"/>
            <w:tcBorders>
              <w:top w:val="nil"/>
              <w:left w:val="nil"/>
              <w:bottom w:val="nil"/>
              <w:right w:val="nil"/>
            </w:tcBorders>
            <w:shd w:val="clear" w:color="auto" w:fill="auto"/>
            <w:noWrap/>
            <w:vAlign w:val="center"/>
          </w:tcPr>
          <w:p w14:paraId="256A9C51" w14:textId="7112051B" w:rsidR="005E7062" w:rsidRPr="00515752" w:rsidRDefault="00BF1F9A" w:rsidP="002469AE">
            <w:pPr>
              <w:ind w:firstLine="220"/>
              <w:rPr>
                <w:rFonts w:ascii="ＭＳ 明朝" w:hAnsi="ＭＳ 明朝"/>
                <w:szCs w:val="22"/>
              </w:rPr>
            </w:pPr>
            <w:r w:rsidRPr="00515752">
              <w:rPr>
                <w:rFonts w:ascii="ＭＳ 明朝" w:hAnsi="ＭＳ 明朝" w:hint="eastAsia"/>
                <w:szCs w:val="22"/>
              </w:rPr>
              <w:t>オオハシ科</w:t>
            </w:r>
          </w:p>
        </w:tc>
        <w:tc>
          <w:tcPr>
            <w:tcW w:w="1448" w:type="dxa"/>
            <w:tcBorders>
              <w:top w:val="nil"/>
              <w:left w:val="nil"/>
              <w:bottom w:val="nil"/>
              <w:right w:val="nil"/>
            </w:tcBorders>
            <w:shd w:val="clear" w:color="auto" w:fill="auto"/>
            <w:noWrap/>
            <w:vAlign w:val="center"/>
            <w:hideMark/>
          </w:tcPr>
          <w:p w14:paraId="05FBA8F8" w14:textId="1E5AEC7F" w:rsidR="005E7062" w:rsidRPr="00515752" w:rsidRDefault="005E7062" w:rsidP="002469AE">
            <w:pPr>
              <w:ind w:firstLine="220"/>
              <w:jc w:val="right"/>
              <w:rPr>
                <w:rFonts w:ascii="ＭＳ 明朝" w:hAnsi="ＭＳ 明朝"/>
                <w:szCs w:val="22"/>
              </w:rPr>
            </w:pPr>
            <w:r w:rsidRPr="00515752">
              <w:rPr>
                <w:rFonts w:ascii="ＭＳ 明朝" w:hAnsi="ＭＳ 明朝" w:hint="eastAsia"/>
                <w:szCs w:val="22"/>
              </w:rPr>
              <w:t>5</w:t>
            </w:r>
          </w:p>
        </w:tc>
      </w:tr>
      <w:tr w:rsidR="005E7062" w:rsidRPr="00515752" w14:paraId="53E07DBD" w14:textId="77777777" w:rsidTr="002977C8">
        <w:trPr>
          <w:trHeight w:val="340"/>
          <w:jc w:val="center"/>
        </w:trPr>
        <w:tc>
          <w:tcPr>
            <w:tcW w:w="2147" w:type="dxa"/>
            <w:tcBorders>
              <w:top w:val="nil"/>
              <w:left w:val="nil"/>
              <w:right w:val="nil"/>
            </w:tcBorders>
            <w:shd w:val="clear" w:color="auto" w:fill="auto"/>
            <w:noWrap/>
            <w:vAlign w:val="center"/>
          </w:tcPr>
          <w:p w14:paraId="3905FFB4" w14:textId="72888078" w:rsidR="005E7062" w:rsidRPr="00515752" w:rsidRDefault="002977C8" w:rsidP="002469AE">
            <w:pPr>
              <w:ind w:firstLine="220"/>
              <w:rPr>
                <w:rFonts w:ascii="ＭＳ 明朝" w:hAnsi="ＭＳ 明朝"/>
                <w:szCs w:val="22"/>
              </w:rPr>
            </w:pPr>
            <w:r w:rsidRPr="00515752">
              <w:rPr>
                <w:rFonts w:ascii="ＭＳ 明朝" w:hAnsi="ＭＳ 明朝" w:hint="eastAsia"/>
                <w:szCs w:val="22"/>
              </w:rPr>
              <w:t>タイハクオウム科</w:t>
            </w:r>
          </w:p>
        </w:tc>
        <w:tc>
          <w:tcPr>
            <w:tcW w:w="1448" w:type="dxa"/>
            <w:tcBorders>
              <w:top w:val="nil"/>
              <w:left w:val="nil"/>
              <w:right w:val="nil"/>
            </w:tcBorders>
            <w:shd w:val="clear" w:color="auto" w:fill="auto"/>
            <w:noWrap/>
            <w:vAlign w:val="center"/>
            <w:hideMark/>
          </w:tcPr>
          <w:p w14:paraId="362F691E" w14:textId="64D9BF5C" w:rsidR="005E7062" w:rsidRPr="00515752" w:rsidRDefault="005E7062" w:rsidP="002469AE">
            <w:pPr>
              <w:ind w:firstLine="220"/>
              <w:jc w:val="right"/>
              <w:rPr>
                <w:rFonts w:ascii="ＭＳ 明朝" w:hAnsi="ＭＳ 明朝"/>
                <w:szCs w:val="22"/>
              </w:rPr>
            </w:pPr>
            <w:r w:rsidRPr="00515752">
              <w:rPr>
                <w:rFonts w:ascii="ＭＳ 明朝" w:hAnsi="ＭＳ 明朝" w:hint="eastAsia"/>
                <w:szCs w:val="22"/>
              </w:rPr>
              <w:t>4</w:t>
            </w:r>
          </w:p>
        </w:tc>
      </w:tr>
      <w:tr w:rsidR="005E7062" w:rsidRPr="00515752" w14:paraId="5A92584A" w14:textId="77777777" w:rsidTr="005C3067">
        <w:trPr>
          <w:trHeight w:val="340"/>
          <w:jc w:val="center"/>
        </w:trPr>
        <w:tc>
          <w:tcPr>
            <w:tcW w:w="2147" w:type="dxa"/>
            <w:tcBorders>
              <w:top w:val="nil"/>
              <w:left w:val="nil"/>
              <w:bottom w:val="single" w:sz="4" w:space="0" w:color="auto"/>
              <w:right w:val="nil"/>
            </w:tcBorders>
            <w:shd w:val="clear" w:color="auto" w:fill="auto"/>
            <w:noWrap/>
            <w:vAlign w:val="center"/>
          </w:tcPr>
          <w:p w14:paraId="66448D54" w14:textId="10411847" w:rsidR="005E7062" w:rsidRPr="00515752" w:rsidRDefault="005C3067" w:rsidP="002469AE">
            <w:pPr>
              <w:ind w:firstLine="220"/>
              <w:rPr>
                <w:rFonts w:ascii="ＭＳ 明朝" w:hAnsi="ＭＳ 明朝"/>
                <w:szCs w:val="22"/>
              </w:rPr>
            </w:pPr>
            <w:r w:rsidRPr="00515752">
              <w:rPr>
                <w:rFonts w:ascii="ＭＳ 明朝" w:hAnsi="ＭＳ 明朝" w:hint="eastAsia"/>
                <w:szCs w:val="22"/>
              </w:rPr>
              <w:lastRenderedPageBreak/>
              <w:t>フラミンゴ科</w:t>
            </w:r>
          </w:p>
        </w:tc>
        <w:tc>
          <w:tcPr>
            <w:tcW w:w="1448" w:type="dxa"/>
            <w:tcBorders>
              <w:top w:val="nil"/>
              <w:left w:val="nil"/>
              <w:bottom w:val="single" w:sz="4" w:space="0" w:color="auto"/>
              <w:right w:val="nil"/>
            </w:tcBorders>
            <w:shd w:val="clear" w:color="auto" w:fill="auto"/>
            <w:noWrap/>
            <w:vAlign w:val="center"/>
            <w:hideMark/>
          </w:tcPr>
          <w:p w14:paraId="6EEECF44" w14:textId="0BCBB70F" w:rsidR="005E7062" w:rsidRPr="00515752" w:rsidRDefault="005E7062" w:rsidP="002469AE">
            <w:pPr>
              <w:ind w:firstLine="220"/>
              <w:jc w:val="right"/>
              <w:rPr>
                <w:rFonts w:ascii="ＭＳ 明朝" w:hAnsi="ＭＳ 明朝"/>
                <w:szCs w:val="22"/>
              </w:rPr>
            </w:pPr>
            <w:r w:rsidRPr="00515752">
              <w:rPr>
                <w:rFonts w:ascii="ＭＳ 明朝" w:hAnsi="ＭＳ 明朝" w:hint="eastAsia"/>
                <w:szCs w:val="22"/>
              </w:rPr>
              <w:t>3</w:t>
            </w:r>
          </w:p>
        </w:tc>
      </w:tr>
    </w:tbl>
    <w:p w14:paraId="5247A162" w14:textId="77777777" w:rsidR="00E569BC" w:rsidRPr="00515752" w:rsidRDefault="00E569BC" w:rsidP="002B3E85">
      <w:pPr>
        <w:ind w:firstLine="220"/>
        <w:rPr>
          <w:rFonts w:ascii="ＭＳ 明朝" w:hAnsi="ＭＳ 明朝"/>
          <w:szCs w:val="22"/>
        </w:rPr>
      </w:pPr>
    </w:p>
    <w:p w14:paraId="5962D517" w14:textId="69EDC8F2" w:rsidR="00DB79B6" w:rsidRPr="00515752" w:rsidRDefault="00DB79B6" w:rsidP="00DB79B6">
      <w:pPr>
        <w:pStyle w:val="ad"/>
        <w:keepNext/>
        <w:ind w:firstLine="220"/>
        <w:rPr>
          <w:rFonts w:ascii="ＭＳ 明朝" w:hAnsi="ＭＳ 明朝"/>
          <w:szCs w:val="22"/>
        </w:rPr>
      </w:pPr>
      <w:r w:rsidRPr="00515752">
        <w:rPr>
          <w:rFonts w:ascii="ＭＳ 明朝" w:hAnsi="ＭＳ 明朝"/>
          <w:szCs w:val="22"/>
        </w:rPr>
        <w:t xml:space="preserve">表 </w:t>
      </w:r>
      <w:r w:rsidRPr="00515752">
        <w:rPr>
          <w:rFonts w:ascii="ＭＳ 明朝" w:hAnsi="ＭＳ 明朝"/>
          <w:szCs w:val="22"/>
        </w:rPr>
        <w:fldChar w:fldCharType="begin"/>
      </w:r>
      <w:r w:rsidRPr="00515752">
        <w:rPr>
          <w:rFonts w:ascii="ＭＳ 明朝" w:hAnsi="ＭＳ 明朝"/>
          <w:szCs w:val="22"/>
        </w:rPr>
        <w:instrText xml:space="preserve"> SEQ 表 \* ARABIC </w:instrText>
      </w:r>
      <w:r w:rsidRPr="00515752">
        <w:rPr>
          <w:rFonts w:ascii="ＭＳ 明朝" w:hAnsi="ＭＳ 明朝"/>
          <w:szCs w:val="22"/>
        </w:rPr>
        <w:fldChar w:fldCharType="separate"/>
      </w:r>
      <w:r w:rsidR="00D15B63" w:rsidRPr="00515752">
        <w:rPr>
          <w:rFonts w:ascii="ＭＳ 明朝" w:hAnsi="ＭＳ 明朝"/>
          <w:noProof/>
          <w:szCs w:val="22"/>
        </w:rPr>
        <w:t>20</w:t>
      </w:r>
      <w:r w:rsidRPr="00515752">
        <w:rPr>
          <w:rFonts w:ascii="ＭＳ 明朝" w:hAnsi="ＭＳ 明朝"/>
          <w:szCs w:val="22"/>
        </w:rPr>
        <w:fldChar w:fldCharType="end"/>
      </w:r>
      <w:r w:rsidRPr="00515752">
        <w:rPr>
          <w:rFonts w:ascii="ＭＳ 明朝" w:hAnsi="ＭＳ 明朝" w:hint="eastAsia"/>
          <w:szCs w:val="22"/>
        </w:rPr>
        <w:t>オランダとの取引件数</w:t>
      </w:r>
    </w:p>
    <w:tbl>
      <w:tblPr>
        <w:tblW w:w="3595" w:type="dxa"/>
        <w:jc w:val="center"/>
        <w:tblCellMar>
          <w:left w:w="99" w:type="dxa"/>
          <w:right w:w="99" w:type="dxa"/>
        </w:tblCellMar>
        <w:tblLook w:val="04A0" w:firstRow="1" w:lastRow="0" w:firstColumn="1" w:lastColumn="0" w:noHBand="0" w:noVBand="1"/>
      </w:tblPr>
      <w:tblGrid>
        <w:gridCol w:w="2147"/>
        <w:gridCol w:w="1448"/>
      </w:tblGrid>
      <w:tr w:rsidR="00EB159D" w:rsidRPr="00515752" w14:paraId="675BE6A0" w14:textId="77777777" w:rsidTr="003851DF">
        <w:trPr>
          <w:trHeight w:val="340"/>
          <w:jc w:val="center"/>
        </w:trPr>
        <w:tc>
          <w:tcPr>
            <w:tcW w:w="2147" w:type="dxa"/>
            <w:tcBorders>
              <w:top w:val="single" w:sz="4" w:space="0" w:color="auto"/>
              <w:left w:val="nil"/>
              <w:bottom w:val="single" w:sz="4" w:space="0" w:color="auto"/>
              <w:right w:val="nil"/>
            </w:tcBorders>
            <w:shd w:val="clear" w:color="auto" w:fill="auto"/>
            <w:noWrap/>
            <w:vAlign w:val="center"/>
          </w:tcPr>
          <w:p w14:paraId="567CE947" w14:textId="77777777" w:rsidR="00EB159D" w:rsidRPr="00515752" w:rsidRDefault="00EB159D" w:rsidP="002469AE">
            <w:pPr>
              <w:ind w:firstLine="220"/>
              <w:rPr>
                <w:rFonts w:ascii="ＭＳ 明朝" w:hAnsi="ＭＳ 明朝"/>
                <w:szCs w:val="22"/>
              </w:rPr>
            </w:pPr>
            <w:r w:rsidRPr="00515752">
              <w:rPr>
                <w:rFonts w:ascii="ＭＳ 明朝" w:hAnsi="ＭＳ 明朝" w:hint="eastAsia"/>
                <w:szCs w:val="22"/>
              </w:rPr>
              <w:t>和名</w:t>
            </w:r>
          </w:p>
        </w:tc>
        <w:tc>
          <w:tcPr>
            <w:tcW w:w="1448" w:type="dxa"/>
            <w:tcBorders>
              <w:top w:val="single" w:sz="4" w:space="0" w:color="auto"/>
              <w:left w:val="nil"/>
              <w:bottom w:val="single" w:sz="4" w:space="0" w:color="auto"/>
              <w:right w:val="nil"/>
            </w:tcBorders>
            <w:shd w:val="clear" w:color="auto" w:fill="auto"/>
            <w:noWrap/>
            <w:vAlign w:val="center"/>
          </w:tcPr>
          <w:p w14:paraId="110E2987" w14:textId="77777777" w:rsidR="00EB159D" w:rsidRPr="00515752" w:rsidRDefault="00EB159D" w:rsidP="002469AE">
            <w:pPr>
              <w:ind w:firstLine="220"/>
              <w:jc w:val="right"/>
              <w:rPr>
                <w:rFonts w:ascii="ＭＳ 明朝" w:hAnsi="ＭＳ 明朝"/>
                <w:szCs w:val="22"/>
              </w:rPr>
            </w:pPr>
            <w:r w:rsidRPr="00515752">
              <w:rPr>
                <w:rFonts w:ascii="ＭＳ 明朝" w:hAnsi="ＭＳ 明朝" w:hint="eastAsia"/>
                <w:szCs w:val="22"/>
              </w:rPr>
              <w:t>取引件数</w:t>
            </w:r>
          </w:p>
        </w:tc>
      </w:tr>
      <w:tr w:rsidR="004340C5" w:rsidRPr="00515752" w14:paraId="73DB28E7" w14:textId="77777777" w:rsidTr="00E14535">
        <w:trPr>
          <w:trHeight w:val="340"/>
          <w:jc w:val="center"/>
        </w:trPr>
        <w:tc>
          <w:tcPr>
            <w:tcW w:w="2147" w:type="dxa"/>
            <w:tcBorders>
              <w:top w:val="single" w:sz="4" w:space="0" w:color="auto"/>
              <w:left w:val="nil"/>
              <w:bottom w:val="nil"/>
              <w:right w:val="nil"/>
            </w:tcBorders>
            <w:shd w:val="clear" w:color="auto" w:fill="auto"/>
            <w:noWrap/>
            <w:vAlign w:val="center"/>
          </w:tcPr>
          <w:p w14:paraId="4BAB6602" w14:textId="067210CF" w:rsidR="004340C5" w:rsidRPr="00515752" w:rsidRDefault="00E14535" w:rsidP="002469AE">
            <w:pPr>
              <w:ind w:firstLine="220"/>
              <w:rPr>
                <w:rFonts w:ascii="ＭＳ 明朝" w:hAnsi="ＭＳ 明朝"/>
                <w:szCs w:val="22"/>
              </w:rPr>
            </w:pPr>
            <w:r w:rsidRPr="00515752">
              <w:rPr>
                <w:rFonts w:ascii="ＭＳ 明朝" w:hAnsi="ＭＳ 明朝" w:hint="eastAsia"/>
                <w:szCs w:val="22"/>
              </w:rPr>
              <w:t>インコ科</w:t>
            </w:r>
          </w:p>
        </w:tc>
        <w:tc>
          <w:tcPr>
            <w:tcW w:w="1448" w:type="dxa"/>
            <w:tcBorders>
              <w:top w:val="single" w:sz="4" w:space="0" w:color="auto"/>
              <w:left w:val="nil"/>
              <w:bottom w:val="nil"/>
              <w:right w:val="nil"/>
            </w:tcBorders>
            <w:shd w:val="clear" w:color="auto" w:fill="auto"/>
            <w:noWrap/>
            <w:vAlign w:val="center"/>
            <w:hideMark/>
          </w:tcPr>
          <w:p w14:paraId="09754B6C" w14:textId="05B2402B" w:rsidR="004340C5" w:rsidRPr="00515752" w:rsidRDefault="004340C5" w:rsidP="002469AE">
            <w:pPr>
              <w:ind w:firstLine="220"/>
              <w:jc w:val="right"/>
              <w:rPr>
                <w:rFonts w:ascii="ＭＳ 明朝" w:hAnsi="ＭＳ 明朝"/>
                <w:szCs w:val="22"/>
              </w:rPr>
            </w:pPr>
            <w:r w:rsidRPr="00515752">
              <w:rPr>
                <w:rFonts w:ascii="ＭＳ 明朝" w:hAnsi="ＭＳ 明朝" w:hint="eastAsia"/>
                <w:szCs w:val="22"/>
              </w:rPr>
              <w:t>52</w:t>
            </w:r>
          </w:p>
        </w:tc>
      </w:tr>
      <w:tr w:rsidR="004340C5" w:rsidRPr="00515752" w14:paraId="5970E75C" w14:textId="77777777" w:rsidTr="00CD3DE3">
        <w:trPr>
          <w:trHeight w:val="340"/>
          <w:jc w:val="center"/>
        </w:trPr>
        <w:tc>
          <w:tcPr>
            <w:tcW w:w="2147" w:type="dxa"/>
            <w:tcBorders>
              <w:top w:val="nil"/>
              <w:left w:val="nil"/>
              <w:bottom w:val="nil"/>
              <w:right w:val="nil"/>
            </w:tcBorders>
            <w:shd w:val="clear" w:color="auto" w:fill="auto"/>
            <w:noWrap/>
            <w:vAlign w:val="center"/>
          </w:tcPr>
          <w:p w14:paraId="39BD0860" w14:textId="5DAD9AAD" w:rsidR="004340C5" w:rsidRPr="00515752" w:rsidRDefault="00CD3DE3" w:rsidP="002469AE">
            <w:pPr>
              <w:ind w:firstLine="220"/>
              <w:rPr>
                <w:rFonts w:ascii="ＭＳ 明朝" w:hAnsi="ＭＳ 明朝"/>
                <w:szCs w:val="22"/>
              </w:rPr>
            </w:pPr>
            <w:r w:rsidRPr="00515752">
              <w:rPr>
                <w:rFonts w:ascii="ＭＳ 明朝" w:hAnsi="ＭＳ 明朝" w:hint="eastAsia"/>
                <w:szCs w:val="22"/>
              </w:rPr>
              <w:t>オオハシ科</w:t>
            </w:r>
          </w:p>
        </w:tc>
        <w:tc>
          <w:tcPr>
            <w:tcW w:w="1448" w:type="dxa"/>
            <w:tcBorders>
              <w:top w:val="nil"/>
              <w:left w:val="nil"/>
              <w:bottom w:val="nil"/>
              <w:right w:val="nil"/>
            </w:tcBorders>
            <w:shd w:val="clear" w:color="auto" w:fill="auto"/>
            <w:noWrap/>
            <w:vAlign w:val="center"/>
            <w:hideMark/>
          </w:tcPr>
          <w:p w14:paraId="23F7186E" w14:textId="58DE8C6C" w:rsidR="004340C5" w:rsidRPr="00515752" w:rsidRDefault="004340C5" w:rsidP="002469AE">
            <w:pPr>
              <w:ind w:firstLine="220"/>
              <w:jc w:val="right"/>
              <w:rPr>
                <w:rFonts w:ascii="ＭＳ 明朝" w:hAnsi="ＭＳ 明朝"/>
                <w:szCs w:val="22"/>
              </w:rPr>
            </w:pPr>
            <w:r w:rsidRPr="00515752">
              <w:rPr>
                <w:rFonts w:ascii="ＭＳ 明朝" w:hAnsi="ＭＳ 明朝" w:hint="eastAsia"/>
                <w:szCs w:val="22"/>
              </w:rPr>
              <w:t>15</w:t>
            </w:r>
          </w:p>
        </w:tc>
      </w:tr>
      <w:tr w:rsidR="004340C5" w:rsidRPr="00515752" w14:paraId="4834F096" w14:textId="77777777" w:rsidTr="008A1C2A">
        <w:trPr>
          <w:trHeight w:val="340"/>
          <w:jc w:val="center"/>
        </w:trPr>
        <w:tc>
          <w:tcPr>
            <w:tcW w:w="2147" w:type="dxa"/>
            <w:tcBorders>
              <w:top w:val="nil"/>
              <w:left w:val="nil"/>
              <w:bottom w:val="nil"/>
              <w:right w:val="nil"/>
            </w:tcBorders>
            <w:shd w:val="clear" w:color="auto" w:fill="auto"/>
            <w:noWrap/>
            <w:vAlign w:val="center"/>
            <w:hideMark/>
          </w:tcPr>
          <w:p w14:paraId="5B68A57D" w14:textId="706D273B" w:rsidR="004340C5" w:rsidRPr="00515752" w:rsidRDefault="00124D4F" w:rsidP="002469AE">
            <w:pPr>
              <w:ind w:firstLine="220"/>
              <w:rPr>
                <w:rFonts w:ascii="ＭＳ 明朝" w:hAnsi="ＭＳ 明朝"/>
                <w:szCs w:val="22"/>
              </w:rPr>
            </w:pPr>
            <w:r w:rsidRPr="00515752">
              <w:rPr>
                <w:rFonts w:ascii="ＭＳ 明朝" w:hAnsi="ＭＳ 明朝" w:hint="eastAsia"/>
                <w:szCs w:val="22"/>
              </w:rPr>
              <w:t>アトリ科</w:t>
            </w:r>
          </w:p>
        </w:tc>
        <w:tc>
          <w:tcPr>
            <w:tcW w:w="1448" w:type="dxa"/>
            <w:tcBorders>
              <w:top w:val="nil"/>
              <w:left w:val="nil"/>
              <w:bottom w:val="nil"/>
              <w:right w:val="nil"/>
            </w:tcBorders>
            <w:shd w:val="clear" w:color="auto" w:fill="auto"/>
            <w:noWrap/>
            <w:vAlign w:val="center"/>
            <w:hideMark/>
          </w:tcPr>
          <w:p w14:paraId="58A189EB" w14:textId="64E2D1A7" w:rsidR="004340C5" w:rsidRPr="00515752" w:rsidRDefault="004340C5" w:rsidP="002469AE">
            <w:pPr>
              <w:ind w:firstLine="220"/>
              <w:jc w:val="right"/>
              <w:rPr>
                <w:rFonts w:ascii="ＭＳ 明朝" w:hAnsi="ＭＳ 明朝"/>
                <w:szCs w:val="22"/>
              </w:rPr>
            </w:pPr>
            <w:r w:rsidRPr="00515752">
              <w:rPr>
                <w:rFonts w:ascii="ＭＳ 明朝" w:hAnsi="ＭＳ 明朝" w:hint="eastAsia"/>
                <w:szCs w:val="22"/>
              </w:rPr>
              <w:t>3</w:t>
            </w:r>
          </w:p>
        </w:tc>
      </w:tr>
      <w:tr w:rsidR="004340C5" w:rsidRPr="00515752" w14:paraId="25FFE208" w14:textId="77777777" w:rsidTr="008A1C2A">
        <w:trPr>
          <w:trHeight w:val="340"/>
          <w:jc w:val="center"/>
        </w:trPr>
        <w:tc>
          <w:tcPr>
            <w:tcW w:w="2147" w:type="dxa"/>
            <w:tcBorders>
              <w:top w:val="nil"/>
              <w:left w:val="nil"/>
              <w:right w:val="nil"/>
            </w:tcBorders>
            <w:shd w:val="clear" w:color="auto" w:fill="auto"/>
            <w:noWrap/>
            <w:vAlign w:val="center"/>
            <w:hideMark/>
          </w:tcPr>
          <w:p w14:paraId="31FE79C4" w14:textId="68780B5B" w:rsidR="004340C5" w:rsidRPr="00515752" w:rsidRDefault="007D5885" w:rsidP="002469AE">
            <w:pPr>
              <w:ind w:firstLine="220"/>
              <w:rPr>
                <w:rFonts w:ascii="ＭＳ 明朝" w:hAnsi="ＭＳ 明朝"/>
                <w:szCs w:val="22"/>
              </w:rPr>
            </w:pPr>
            <w:r w:rsidRPr="00515752">
              <w:rPr>
                <w:rFonts w:ascii="ＭＳ 明朝" w:hAnsi="ＭＳ 明朝" w:hint="eastAsia"/>
                <w:szCs w:val="22"/>
              </w:rPr>
              <w:t>ハタオリドリ科</w:t>
            </w:r>
          </w:p>
        </w:tc>
        <w:tc>
          <w:tcPr>
            <w:tcW w:w="1448" w:type="dxa"/>
            <w:tcBorders>
              <w:top w:val="nil"/>
              <w:left w:val="nil"/>
              <w:right w:val="nil"/>
            </w:tcBorders>
            <w:shd w:val="clear" w:color="auto" w:fill="auto"/>
            <w:noWrap/>
            <w:vAlign w:val="center"/>
            <w:hideMark/>
          </w:tcPr>
          <w:p w14:paraId="0A9234CA" w14:textId="355304A2" w:rsidR="004340C5" w:rsidRPr="00515752" w:rsidRDefault="004340C5" w:rsidP="002469AE">
            <w:pPr>
              <w:ind w:firstLine="220"/>
              <w:jc w:val="right"/>
              <w:rPr>
                <w:rFonts w:ascii="ＭＳ 明朝" w:hAnsi="ＭＳ 明朝"/>
                <w:szCs w:val="22"/>
              </w:rPr>
            </w:pPr>
            <w:r w:rsidRPr="00515752">
              <w:rPr>
                <w:rFonts w:ascii="ＭＳ 明朝" w:hAnsi="ＭＳ 明朝" w:hint="eastAsia"/>
                <w:szCs w:val="22"/>
              </w:rPr>
              <w:t>2</w:t>
            </w:r>
          </w:p>
        </w:tc>
      </w:tr>
      <w:tr w:rsidR="004340C5" w:rsidRPr="00515752" w14:paraId="359E09E4" w14:textId="77777777" w:rsidTr="004340C5">
        <w:trPr>
          <w:trHeight w:val="340"/>
          <w:jc w:val="center"/>
        </w:trPr>
        <w:tc>
          <w:tcPr>
            <w:tcW w:w="2147" w:type="dxa"/>
            <w:tcBorders>
              <w:top w:val="nil"/>
              <w:left w:val="nil"/>
              <w:bottom w:val="nil"/>
              <w:right w:val="nil"/>
            </w:tcBorders>
            <w:shd w:val="clear" w:color="auto" w:fill="auto"/>
            <w:noWrap/>
            <w:vAlign w:val="center"/>
            <w:hideMark/>
          </w:tcPr>
          <w:p w14:paraId="648F0CAB" w14:textId="5B26AF8E" w:rsidR="007D5885" w:rsidRPr="00515752" w:rsidRDefault="007D5885" w:rsidP="002469AE">
            <w:pPr>
              <w:ind w:firstLine="220"/>
              <w:rPr>
                <w:rFonts w:ascii="ＭＳ 明朝" w:hAnsi="ＭＳ 明朝"/>
                <w:szCs w:val="22"/>
              </w:rPr>
            </w:pPr>
            <w:r w:rsidRPr="00515752">
              <w:rPr>
                <w:rFonts w:ascii="ＭＳ 明朝" w:hAnsi="ＭＳ 明朝" w:hint="eastAsia"/>
                <w:szCs w:val="22"/>
              </w:rPr>
              <w:t>カエデチョウ科</w:t>
            </w:r>
          </w:p>
        </w:tc>
        <w:tc>
          <w:tcPr>
            <w:tcW w:w="1448" w:type="dxa"/>
            <w:tcBorders>
              <w:top w:val="nil"/>
              <w:left w:val="nil"/>
              <w:bottom w:val="nil"/>
              <w:right w:val="nil"/>
            </w:tcBorders>
            <w:shd w:val="clear" w:color="auto" w:fill="auto"/>
            <w:noWrap/>
            <w:vAlign w:val="center"/>
            <w:hideMark/>
          </w:tcPr>
          <w:p w14:paraId="5EE5EC10" w14:textId="67CEC0EB" w:rsidR="004340C5" w:rsidRPr="00515752" w:rsidRDefault="004340C5" w:rsidP="002469AE">
            <w:pPr>
              <w:ind w:firstLine="220"/>
              <w:jc w:val="right"/>
              <w:rPr>
                <w:rFonts w:ascii="ＭＳ 明朝" w:hAnsi="ＭＳ 明朝"/>
                <w:szCs w:val="22"/>
              </w:rPr>
            </w:pPr>
            <w:r w:rsidRPr="00515752">
              <w:rPr>
                <w:rFonts w:ascii="ＭＳ 明朝" w:hAnsi="ＭＳ 明朝" w:hint="eastAsia"/>
                <w:szCs w:val="22"/>
              </w:rPr>
              <w:t>1</w:t>
            </w:r>
          </w:p>
        </w:tc>
      </w:tr>
      <w:tr w:rsidR="004340C5" w:rsidRPr="00515752" w14:paraId="61B8DA35" w14:textId="77777777" w:rsidTr="008A1C2A">
        <w:trPr>
          <w:trHeight w:val="340"/>
          <w:jc w:val="center"/>
        </w:trPr>
        <w:tc>
          <w:tcPr>
            <w:tcW w:w="2147" w:type="dxa"/>
            <w:tcBorders>
              <w:top w:val="nil"/>
              <w:left w:val="nil"/>
              <w:bottom w:val="single" w:sz="4" w:space="0" w:color="auto"/>
              <w:right w:val="nil"/>
            </w:tcBorders>
            <w:shd w:val="clear" w:color="auto" w:fill="auto"/>
            <w:noWrap/>
            <w:vAlign w:val="center"/>
          </w:tcPr>
          <w:p w14:paraId="78F5D5CF" w14:textId="05082F80" w:rsidR="004340C5" w:rsidRPr="00515752" w:rsidRDefault="007D5885" w:rsidP="002469AE">
            <w:pPr>
              <w:ind w:firstLine="220"/>
              <w:rPr>
                <w:rFonts w:ascii="ＭＳ 明朝" w:hAnsi="ＭＳ 明朝"/>
                <w:szCs w:val="22"/>
              </w:rPr>
            </w:pPr>
            <w:r w:rsidRPr="00515752">
              <w:rPr>
                <w:rFonts w:ascii="ＭＳ 明朝" w:hAnsi="ＭＳ 明朝" w:hint="eastAsia"/>
                <w:szCs w:val="22"/>
              </w:rPr>
              <w:t>エボシドリ科</w:t>
            </w:r>
          </w:p>
        </w:tc>
        <w:tc>
          <w:tcPr>
            <w:tcW w:w="1448" w:type="dxa"/>
            <w:tcBorders>
              <w:top w:val="nil"/>
              <w:left w:val="nil"/>
              <w:bottom w:val="single" w:sz="4" w:space="0" w:color="auto"/>
              <w:right w:val="nil"/>
            </w:tcBorders>
            <w:shd w:val="clear" w:color="auto" w:fill="auto"/>
            <w:noWrap/>
            <w:vAlign w:val="center"/>
          </w:tcPr>
          <w:p w14:paraId="0A184FC4" w14:textId="2612EE4F" w:rsidR="004340C5" w:rsidRPr="00515752" w:rsidRDefault="007D5885" w:rsidP="002469AE">
            <w:pPr>
              <w:ind w:firstLine="220"/>
              <w:jc w:val="right"/>
              <w:rPr>
                <w:rFonts w:ascii="ＭＳ 明朝" w:hAnsi="ＭＳ 明朝"/>
                <w:szCs w:val="22"/>
              </w:rPr>
            </w:pPr>
            <w:r w:rsidRPr="00515752">
              <w:rPr>
                <w:rFonts w:ascii="ＭＳ 明朝" w:hAnsi="ＭＳ 明朝" w:hint="eastAsia"/>
                <w:szCs w:val="22"/>
              </w:rPr>
              <w:t>1</w:t>
            </w:r>
          </w:p>
        </w:tc>
      </w:tr>
    </w:tbl>
    <w:p w14:paraId="0659D80A" w14:textId="358D63A6" w:rsidR="00A14C65" w:rsidRPr="00515752" w:rsidRDefault="00A14C65" w:rsidP="00A14C65">
      <w:pPr>
        <w:pStyle w:val="1"/>
        <w:ind w:firstLine="220"/>
        <w:rPr>
          <w:rFonts w:ascii="ＭＳ 明朝" w:hAnsi="ＭＳ 明朝"/>
          <w:szCs w:val="22"/>
        </w:rPr>
      </w:pPr>
      <w:r w:rsidRPr="00515752">
        <w:rPr>
          <w:rFonts w:ascii="ＭＳ 明朝" w:hAnsi="ＭＳ 明朝" w:hint="eastAsia"/>
          <w:szCs w:val="22"/>
        </w:rPr>
        <w:t>分析結果の</w:t>
      </w:r>
      <w:r w:rsidR="00FF7D79" w:rsidRPr="00515752">
        <w:rPr>
          <w:rFonts w:ascii="ＭＳ 明朝" w:hAnsi="ＭＳ 明朝" w:hint="eastAsia"/>
          <w:szCs w:val="22"/>
        </w:rPr>
        <w:t>考察</w:t>
      </w:r>
    </w:p>
    <w:p w14:paraId="6BE92A61" w14:textId="58FB3896" w:rsidR="00A14C65" w:rsidRPr="00515752" w:rsidRDefault="004B67E8" w:rsidP="00A14C65">
      <w:pPr>
        <w:ind w:firstLine="220"/>
        <w:rPr>
          <w:rFonts w:ascii="ＭＳ 明朝" w:hAnsi="ＭＳ 明朝"/>
          <w:szCs w:val="22"/>
        </w:rPr>
      </w:pPr>
      <w:commentRangeStart w:id="328"/>
      <w:r w:rsidRPr="00515752">
        <w:rPr>
          <w:rFonts w:ascii="ＭＳ 明朝" w:hAnsi="ＭＳ 明朝" w:hint="eastAsia"/>
          <w:szCs w:val="22"/>
        </w:rPr>
        <w:t>合法取引と違法取引の関連性</w:t>
      </w:r>
      <w:commentRangeEnd w:id="328"/>
      <w:r w:rsidR="00810B56" w:rsidRPr="00515752">
        <w:rPr>
          <w:rStyle w:val="af5"/>
          <w:rFonts w:ascii="ＭＳ 明朝" w:hAnsi="ＭＳ 明朝"/>
          <w:sz w:val="22"/>
          <w:szCs w:val="22"/>
        </w:rPr>
        <w:commentReference w:id="328"/>
      </w:r>
    </w:p>
    <w:p w14:paraId="1CF0A1D3" w14:textId="3DCD23DB" w:rsidR="00EB159D" w:rsidRPr="00515752" w:rsidRDefault="00FF7D79" w:rsidP="00B20456">
      <w:pPr>
        <w:pStyle w:val="1"/>
        <w:ind w:firstLine="220"/>
        <w:rPr>
          <w:rFonts w:ascii="ＭＳ 明朝" w:hAnsi="ＭＳ 明朝"/>
          <w:szCs w:val="22"/>
        </w:rPr>
      </w:pPr>
      <w:r w:rsidRPr="00515752">
        <w:rPr>
          <w:rFonts w:ascii="ＭＳ 明朝" w:hAnsi="ＭＳ 明朝" w:hint="eastAsia"/>
          <w:szCs w:val="22"/>
        </w:rPr>
        <w:t>結論</w:t>
      </w:r>
    </w:p>
    <w:p w14:paraId="56C23196" w14:textId="77777777" w:rsidR="00B20456" w:rsidRPr="00515752" w:rsidRDefault="00B20456" w:rsidP="00B20456">
      <w:pPr>
        <w:ind w:firstLine="220"/>
        <w:rPr>
          <w:rFonts w:ascii="ＭＳ 明朝" w:hAnsi="ＭＳ 明朝"/>
          <w:szCs w:val="22"/>
        </w:rPr>
      </w:pPr>
    </w:p>
    <w:sdt>
      <w:sdtPr>
        <w:rPr>
          <w:rFonts w:ascii="ＭＳ 明朝" w:hAnsi="ＭＳ 明朝"/>
          <w:szCs w:val="22"/>
          <w:lang w:val="ja-JP"/>
        </w:rPr>
        <w:id w:val="559222102"/>
        <w:docPartObj>
          <w:docPartGallery w:val="Bibliographies"/>
          <w:docPartUnique/>
        </w:docPartObj>
      </w:sdtPr>
      <w:sdtEndPr>
        <w:rPr>
          <w:lang w:val="en-US"/>
        </w:rPr>
      </w:sdtEndPr>
      <w:sdtContent>
        <w:p w14:paraId="44E0711D" w14:textId="77777777" w:rsidR="006319BD" w:rsidRPr="00515752" w:rsidRDefault="00454FD8">
          <w:pPr>
            <w:ind w:firstLine="220"/>
            <w:rPr>
              <w:rFonts w:ascii="ＭＳ 明朝" w:hAnsi="ＭＳ 明朝" w:cstheme="minorBidi"/>
              <w:noProof/>
              <w:szCs w:val="22"/>
            </w:rPr>
          </w:pPr>
          <w:r w:rsidRPr="00515752">
            <w:rPr>
              <w:rFonts w:ascii="ＭＳ 明朝" w:hAnsi="ＭＳ 明朝"/>
              <w:szCs w:val="22"/>
              <w:lang w:val="ja-JP"/>
            </w:rPr>
            <w:t>参照文献</w:t>
          </w:r>
        </w:p>
        <w:sdt>
          <w:sdtPr>
            <w:rPr>
              <w:rFonts w:ascii="ＭＳ 明朝" w:hAnsi="ＭＳ 明朝"/>
              <w:szCs w:val="22"/>
            </w:rPr>
            <w:id w:val="-573587230"/>
            <w:bibliography/>
          </w:sdtPr>
          <w:sdtContent>
            <w:p w14:paraId="234D8B8D" w14:textId="77777777" w:rsidR="00472CAE" w:rsidRDefault="00454FD8" w:rsidP="00472CAE">
              <w:pPr>
                <w:pStyle w:val="a7"/>
                <w:ind w:firstLine="220"/>
                <w:rPr>
                  <w:noProof/>
                  <w:sz w:val="24"/>
                </w:rPr>
              </w:pPr>
              <w:r w:rsidRPr="00515752">
                <w:rPr>
                  <w:rFonts w:ascii="ＭＳ 明朝" w:hAnsi="ＭＳ 明朝"/>
                  <w:szCs w:val="22"/>
                </w:rPr>
                <w:fldChar w:fldCharType="begin"/>
              </w:r>
              <w:r w:rsidRPr="00515752">
                <w:rPr>
                  <w:rFonts w:ascii="ＭＳ 明朝" w:hAnsi="ＭＳ 明朝"/>
                  <w:szCs w:val="22"/>
                </w:rPr>
                <w:instrText>BIBLIOGRAPHY</w:instrText>
              </w:r>
              <w:r w:rsidRPr="00515752">
                <w:rPr>
                  <w:rFonts w:ascii="ＭＳ 明朝" w:hAnsi="ＭＳ 明朝"/>
                  <w:szCs w:val="22"/>
                </w:rPr>
                <w:fldChar w:fldCharType="separate"/>
              </w:r>
              <w:r w:rsidR="00472CAE">
                <w:rPr>
                  <w:noProof/>
                </w:rPr>
                <w:t xml:space="preserve">Karesh, W., Cook, R., Bennett, E., &amp; Newcomb, J. (2005). Wildlife Trade and Global Disease Emergence. </w:t>
              </w:r>
              <w:r w:rsidR="00472CAE">
                <w:rPr>
                  <w:i/>
                  <w:iCs/>
                  <w:noProof/>
                </w:rPr>
                <w:t>Emerging Infectious Disease, 11</w:t>
              </w:r>
              <w:r w:rsidR="00472CAE">
                <w:rPr>
                  <w:noProof/>
                </w:rPr>
                <w:t>(7), 1000-1002.</w:t>
              </w:r>
            </w:p>
            <w:p w14:paraId="490B69B1" w14:textId="4BCEF898" w:rsidR="00996F1F" w:rsidRPr="00D27EFE" w:rsidRDefault="00472CAE" w:rsidP="00D27EFE">
              <w:pPr>
                <w:pStyle w:val="a7"/>
                <w:ind w:firstLine="220"/>
                <w:rPr>
                  <w:noProof/>
                </w:rPr>
              </w:pPr>
              <w:del w:id="329" w:author="正典 松浦" w:date="2023-12-12T20:36:00Z">
                <w:r w:rsidDel="00D27EFE">
                  <w:rPr>
                    <w:noProof/>
                  </w:rPr>
                  <w:delText xml:space="preserve">Mendoza-Roldan, J., Modry, D., &amp; Otranto, D. (2020). Zoonotic Parasites of Reptiles: A Crawling Threat. </w:delText>
                </w:r>
                <w:r w:rsidDel="00D27EFE">
                  <w:rPr>
                    <w:i/>
                    <w:iCs/>
                    <w:noProof/>
                  </w:rPr>
                  <w:delText>Trends in Parasitology</w:delText>
                </w:r>
                <w:r w:rsidDel="00D27EFE">
                  <w:rPr>
                    <w:noProof/>
                  </w:rPr>
                  <w:delText>, 677-687. doi:https://doi.org/10.1016/j.pt.2020.04.014</w:delText>
                </w:r>
              </w:del>
              <w:ins w:id="330" w:author="正典 松浦" w:date="2023-12-12T20:36:00Z">
                <w:r w:rsidR="00996F1F">
                  <w:rPr>
                    <w:noProof/>
                  </w:rPr>
                  <w:t xml:space="preserve">Smith, K. F., Behrens, M., Schloegel, L. M., Marano, N., Burgiel, S., &amp; Daszak, P. (2009). Reducing the Risks of the Wildlife Trade. </w:t>
                </w:r>
                <w:r w:rsidR="00996F1F">
                  <w:rPr>
                    <w:i/>
                    <w:iCs/>
                    <w:noProof/>
                  </w:rPr>
                  <w:t>Science, 324</w:t>
                </w:r>
                <w:r w:rsidR="00996F1F">
                  <w:rPr>
                    <w:noProof/>
                  </w:rPr>
                  <w:t>(5927), 594-595.</w:t>
                </w:r>
              </w:ins>
            </w:p>
            <w:p w14:paraId="2B506A56" w14:textId="686C31B2" w:rsidR="00472CAE" w:rsidDel="00996F1F" w:rsidRDefault="00472CAE" w:rsidP="00472CAE">
              <w:pPr>
                <w:pStyle w:val="a7"/>
                <w:ind w:firstLine="220"/>
                <w:rPr>
                  <w:del w:id="331" w:author="正典 松浦" w:date="2023-12-12T20:36:00Z"/>
                  <w:noProof/>
                </w:rPr>
              </w:pPr>
              <w:del w:id="332" w:author="正典 松浦" w:date="2023-12-12T20:36:00Z">
                <w:r w:rsidDel="00996F1F">
                  <w:rPr>
                    <w:noProof/>
                  </w:rPr>
                  <w:delText xml:space="preserve">Smith, K. F., Behrens, M., Schloegel, L. M., Marano, N., Burgiel, S., &amp; Daszak, P. (2009). Reducing the Risks of the Wildlife Trade. </w:delText>
                </w:r>
                <w:r w:rsidDel="00996F1F">
                  <w:rPr>
                    <w:i/>
                    <w:iCs/>
                    <w:noProof/>
                  </w:rPr>
                  <w:delText>Science, 324</w:delText>
                </w:r>
                <w:r w:rsidDel="00996F1F">
                  <w:rPr>
                    <w:noProof/>
                  </w:rPr>
                  <w:delText>(5927), 594-595.</w:delText>
                </w:r>
              </w:del>
            </w:p>
            <w:p w14:paraId="3FEA1CF8" w14:textId="77777777" w:rsidR="00B97D46" w:rsidRPr="00B97D46" w:rsidRDefault="00454FD8" w:rsidP="00B97D46">
              <w:pPr>
                <w:pStyle w:val="a7"/>
                <w:ind w:firstLine="221"/>
                <w:rPr>
                  <w:rFonts w:ascii="ＭＳ 明朝" w:hAnsi="ＭＳ 明朝"/>
                </w:rPr>
              </w:pPr>
              <w:r w:rsidRPr="00515752">
                <w:rPr>
                  <w:rFonts w:ascii="ＭＳ 明朝" w:hAnsi="ＭＳ 明朝"/>
                  <w:b/>
                  <w:bCs/>
                  <w:szCs w:val="22"/>
                </w:rPr>
                <w:fldChar w:fldCharType="end"/>
              </w:r>
              <w:r w:rsidR="00472CAE">
                <w:rPr>
                  <w:rFonts w:ascii="ＭＳ 明朝" w:hAnsi="ＭＳ 明朝"/>
                  <w:b/>
                  <w:bCs/>
                  <w:szCs w:val="22"/>
                </w:rPr>
                <w:fldChar w:fldCharType="begin"/>
              </w:r>
              <w:r w:rsidR="00B97D46">
                <w:rPr>
                  <w:rFonts w:ascii="ＭＳ 明朝" w:hAnsi="ＭＳ 明朝"/>
                  <w:b/>
                  <w:bCs/>
                  <w:szCs w:val="22"/>
                </w:rPr>
                <w:instrText xml:space="preserve"> ADDIN ZOTERO_BIBL {"uncited":[],"omitted":[],"custom":[]} CSL_BIBLIOGRAPHY </w:instrText>
              </w:r>
              <w:r w:rsidR="00472CAE">
                <w:rPr>
                  <w:rFonts w:ascii="ＭＳ 明朝" w:hAnsi="ＭＳ 明朝"/>
                  <w:b/>
                  <w:bCs/>
                  <w:szCs w:val="22"/>
                </w:rPr>
                <w:fldChar w:fldCharType="separate"/>
              </w:r>
              <w:r w:rsidR="00B97D46" w:rsidRPr="00B97D46">
                <w:rPr>
                  <w:rFonts w:ascii="ＭＳ 明朝" w:hAnsi="ＭＳ 明朝"/>
                </w:rPr>
                <w:t xml:space="preserve">Mendoza-Roldan, J. A., Modry, D., &amp; Otranto, D. (2020). Zoonotic Parasites of Reptiles: A Crawling Threat. </w:t>
              </w:r>
              <w:r w:rsidR="00B97D46" w:rsidRPr="00B97D46">
                <w:rPr>
                  <w:rFonts w:ascii="ＭＳ 明朝" w:hAnsi="ＭＳ 明朝"/>
                  <w:i/>
                  <w:iCs/>
                </w:rPr>
                <w:t>Trends in Parasitology</w:t>
              </w:r>
              <w:r w:rsidR="00B97D46" w:rsidRPr="00B97D46">
                <w:rPr>
                  <w:rFonts w:ascii="ＭＳ 明朝" w:hAnsi="ＭＳ 明朝"/>
                </w:rPr>
                <w:t xml:space="preserve">, </w:t>
              </w:r>
              <w:r w:rsidR="00B97D46" w:rsidRPr="00B97D46">
                <w:rPr>
                  <w:rFonts w:ascii="ＭＳ 明朝" w:hAnsi="ＭＳ 明朝"/>
                  <w:i/>
                  <w:iCs/>
                </w:rPr>
                <w:t>36</w:t>
              </w:r>
              <w:r w:rsidR="00B97D46" w:rsidRPr="00B97D46">
                <w:rPr>
                  <w:rFonts w:ascii="ＭＳ 明朝" w:hAnsi="ＭＳ 明朝"/>
                </w:rPr>
                <w:t>(8), 677–687. https://doi.org/10.1016/j.pt.2020.04.014</w:t>
              </w:r>
            </w:p>
            <w:p w14:paraId="13662D3D" w14:textId="77777777" w:rsidR="00B97D46" w:rsidRPr="00B97D46" w:rsidRDefault="00B97D46" w:rsidP="00B97D46">
              <w:pPr>
                <w:pStyle w:val="a7"/>
                <w:ind w:firstLine="220"/>
                <w:rPr>
                  <w:rFonts w:ascii="ＭＳ 明朝" w:hAnsi="ＭＳ 明朝"/>
                </w:rPr>
              </w:pPr>
              <w:r w:rsidRPr="00B97D46">
                <w:rPr>
                  <w:rFonts w:ascii="ＭＳ 明朝" w:hAnsi="ＭＳ 明朝"/>
                </w:rPr>
                <w:t xml:space="preserve">杉山和寿. (2018). 獣医領域からの人獣共通感染症2017. 動物臨床医学, </w:t>
              </w:r>
              <w:r w:rsidRPr="00B97D46">
                <w:rPr>
                  <w:rFonts w:ascii="ＭＳ 明朝" w:hAnsi="ＭＳ 明朝"/>
                  <w:i/>
                  <w:iCs/>
                </w:rPr>
                <w:t>27</w:t>
              </w:r>
              <w:r w:rsidRPr="00B97D46">
                <w:rPr>
                  <w:rFonts w:ascii="ＭＳ 明朝" w:hAnsi="ＭＳ 明朝"/>
                </w:rPr>
                <w:t>(1), 1–3. https://doi.org/10.11252/dobutsurinshoigaku.27.1</w:t>
              </w:r>
            </w:p>
            <w:p w14:paraId="5B2645C8" w14:textId="4BE09BF8" w:rsidR="00454FD8" w:rsidRPr="00515752" w:rsidRDefault="00472CAE" w:rsidP="00472CAE">
              <w:pPr>
                <w:ind w:firstLine="221"/>
                <w:rPr>
                  <w:rFonts w:ascii="ＭＳ 明朝" w:hAnsi="ＭＳ 明朝"/>
                  <w:szCs w:val="22"/>
                </w:rPr>
              </w:pPr>
              <w:r>
                <w:rPr>
                  <w:rFonts w:ascii="ＭＳ 明朝" w:hAnsi="ＭＳ 明朝"/>
                  <w:b/>
                  <w:bCs/>
                  <w:szCs w:val="22"/>
                </w:rPr>
                <w:fldChar w:fldCharType="end"/>
              </w:r>
            </w:p>
          </w:sdtContent>
        </w:sdt>
      </w:sdtContent>
    </w:sdt>
    <w:p w14:paraId="0FD4B042" w14:textId="096C856F" w:rsidR="00761F1A" w:rsidRPr="00515752" w:rsidRDefault="00761F1A" w:rsidP="00761F1A">
      <w:pPr>
        <w:tabs>
          <w:tab w:val="left" w:pos="1110"/>
        </w:tabs>
        <w:ind w:firstLine="221"/>
        <w:rPr>
          <w:rFonts w:ascii="ＭＳ 明朝" w:hAnsi="ＭＳ 明朝"/>
          <w:b/>
          <w:bCs/>
          <w:szCs w:val="22"/>
        </w:rPr>
      </w:pPr>
      <w:r w:rsidRPr="00515752">
        <w:rPr>
          <w:rFonts w:ascii="ＭＳ 明朝" w:hAnsi="ＭＳ 明朝" w:hint="eastAsia"/>
          <w:b/>
          <w:bCs/>
          <w:szCs w:val="22"/>
        </w:rPr>
        <w:t>先行研究まとめ</w:t>
      </w:r>
    </w:p>
    <w:p w14:paraId="4574345E" w14:textId="4C02B2C3" w:rsidR="00C93D9A" w:rsidRPr="00515752" w:rsidRDefault="00C93D9A" w:rsidP="00761F1A">
      <w:pPr>
        <w:tabs>
          <w:tab w:val="left" w:pos="1110"/>
        </w:tabs>
        <w:ind w:firstLine="220"/>
        <w:rPr>
          <w:rFonts w:ascii="ＭＳ 明朝" w:hAnsi="ＭＳ 明朝"/>
          <w:szCs w:val="22"/>
        </w:rPr>
      </w:pPr>
      <w:r w:rsidRPr="00515752">
        <w:rPr>
          <w:rFonts w:ascii="ＭＳ 明朝" w:hAnsi="ＭＳ 明朝" w:hint="eastAsia"/>
          <w:szCs w:val="22"/>
        </w:rPr>
        <w:t>C</w:t>
      </w:r>
      <w:r w:rsidRPr="00515752">
        <w:rPr>
          <w:rFonts w:ascii="ＭＳ 明朝" w:hAnsi="ＭＳ 明朝"/>
          <w:szCs w:val="22"/>
        </w:rPr>
        <w:t>rossing the read line: 日本のエキゾチックペット取引</w:t>
      </w:r>
      <w:r w:rsidR="00E356F7" w:rsidRPr="00515752">
        <w:rPr>
          <w:rFonts w:ascii="ＭＳ 明朝" w:hAnsi="ＭＳ 明朝" w:hint="eastAsia"/>
          <w:szCs w:val="22"/>
        </w:rPr>
        <w:t>,</w:t>
      </w:r>
      <w:r w:rsidR="00E356F7" w:rsidRPr="00515752">
        <w:rPr>
          <w:rFonts w:ascii="ＭＳ 明朝" w:hAnsi="ＭＳ 明朝"/>
          <w:szCs w:val="22"/>
        </w:rPr>
        <w:t xml:space="preserve"> 2020</w:t>
      </w:r>
    </w:p>
    <w:p w14:paraId="11189E27" w14:textId="03148663" w:rsidR="00761F1A" w:rsidRPr="00515752" w:rsidRDefault="00826BB9" w:rsidP="00761F1A">
      <w:pPr>
        <w:tabs>
          <w:tab w:val="left" w:pos="1110"/>
        </w:tabs>
        <w:ind w:firstLine="220"/>
        <w:rPr>
          <w:rFonts w:ascii="ＭＳ 明朝" w:hAnsi="ＭＳ 明朝"/>
          <w:szCs w:val="22"/>
        </w:rPr>
      </w:pPr>
      <w:r w:rsidRPr="00515752">
        <w:rPr>
          <w:rFonts w:ascii="ＭＳ 明朝" w:hAnsi="ＭＳ 明朝"/>
          <w:szCs w:val="22"/>
        </w:rPr>
        <w:t xml:space="preserve">Reducing the risks of the wildlife trade, </w:t>
      </w:r>
      <w:r w:rsidR="00182618" w:rsidRPr="00515752">
        <w:rPr>
          <w:rFonts w:ascii="ＭＳ 明朝" w:hAnsi="ＭＳ 明朝"/>
          <w:szCs w:val="22"/>
        </w:rPr>
        <w:t>Science</w:t>
      </w:r>
      <w:r w:rsidRPr="00515752">
        <w:rPr>
          <w:rFonts w:ascii="ＭＳ 明朝" w:hAnsi="ＭＳ 明朝"/>
          <w:szCs w:val="22"/>
        </w:rPr>
        <w:t>, 2</w:t>
      </w:r>
      <w:r w:rsidR="00182618" w:rsidRPr="00515752">
        <w:rPr>
          <w:rFonts w:ascii="ＭＳ 明朝" w:hAnsi="ＭＳ 明朝"/>
          <w:szCs w:val="22"/>
        </w:rPr>
        <w:t>009</w:t>
      </w:r>
      <w:r w:rsidR="00D35FB4" w:rsidRPr="00515752">
        <w:rPr>
          <w:rFonts w:ascii="ＭＳ 明朝" w:hAnsi="ＭＳ 明朝"/>
          <w:szCs w:val="22"/>
        </w:rPr>
        <w:t>.</w:t>
      </w:r>
    </w:p>
    <w:p w14:paraId="6C263D8A" w14:textId="3D482649" w:rsidR="007845F4" w:rsidRPr="00515752" w:rsidRDefault="00182618" w:rsidP="007845F4">
      <w:pPr>
        <w:tabs>
          <w:tab w:val="left" w:pos="1110"/>
        </w:tabs>
        <w:ind w:firstLine="220"/>
        <w:rPr>
          <w:rFonts w:ascii="ＭＳ 明朝" w:hAnsi="ＭＳ 明朝"/>
          <w:szCs w:val="22"/>
        </w:rPr>
      </w:pPr>
      <w:r w:rsidRPr="00515752">
        <w:rPr>
          <w:rFonts w:ascii="ＭＳ 明朝" w:hAnsi="ＭＳ 明朝" w:hint="eastAsia"/>
          <w:szCs w:val="22"/>
        </w:rPr>
        <w:lastRenderedPageBreak/>
        <w:t>T</w:t>
      </w:r>
      <w:r w:rsidRPr="00515752">
        <w:rPr>
          <w:rFonts w:ascii="ＭＳ 明朝" w:hAnsi="ＭＳ 明朝"/>
          <w:szCs w:val="22"/>
        </w:rPr>
        <w:t>owards a conceptual framework to support one-health research for policy on emerging zoon</w:t>
      </w:r>
      <w:r w:rsidR="00726C06" w:rsidRPr="00515752">
        <w:rPr>
          <w:rFonts w:ascii="ＭＳ 明朝" w:hAnsi="ＭＳ 明朝"/>
          <w:szCs w:val="22"/>
        </w:rPr>
        <w:t>oses, The Lancet Infectious Diseases, 2011.</w:t>
      </w:r>
    </w:p>
    <w:p w14:paraId="385D3CDA" w14:textId="3184036E" w:rsidR="007845F4" w:rsidRPr="00515752" w:rsidRDefault="007845F4" w:rsidP="007845F4">
      <w:pPr>
        <w:tabs>
          <w:tab w:val="left" w:pos="1110"/>
        </w:tabs>
        <w:ind w:firstLine="220"/>
        <w:rPr>
          <w:rFonts w:ascii="ＭＳ 明朝" w:hAnsi="ＭＳ 明朝"/>
          <w:szCs w:val="22"/>
        </w:rPr>
      </w:pPr>
      <w:r w:rsidRPr="00515752">
        <w:rPr>
          <w:rFonts w:ascii="ＭＳ 明朝" w:hAnsi="ＭＳ 明朝"/>
          <w:szCs w:val="22"/>
        </w:rPr>
        <w:t>One health, emerging infectious diseases and wildlife: two decades of progress?</w:t>
      </w:r>
      <w:r w:rsidR="007277C9" w:rsidRPr="00515752">
        <w:rPr>
          <w:rFonts w:ascii="ＭＳ 明朝" w:hAnsi="ＭＳ 明朝"/>
          <w:szCs w:val="22"/>
        </w:rPr>
        <w:t>, Philosophical Transactions of The Royal Society B</w:t>
      </w:r>
      <w:r w:rsidR="000D5886" w:rsidRPr="00515752">
        <w:rPr>
          <w:rFonts w:ascii="ＭＳ 明朝" w:hAnsi="ＭＳ 明朝"/>
          <w:szCs w:val="22"/>
        </w:rPr>
        <w:t>, 2017.</w:t>
      </w:r>
    </w:p>
    <w:p w14:paraId="5920FE7D" w14:textId="35D67C80" w:rsidR="00AD6923" w:rsidRPr="00515752" w:rsidRDefault="00AD6923" w:rsidP="007845F4">
      <w:pPr>
        <w:tabs>
          <w:tab w:val="left" w:pos="1110"/>
        </w:tabs>
        <w:ind w:firstLine="220"/>
        <w:rPr>
          <w:rFonts w:ascii="ＭＳ 明朝" w:hAnsi="ＭＳ 明朝"/>
          <w:szCs w:val="22"/>
        </w:rPr>
      </w:pPr>
      <w:r w:rsidRPr="00515752">
        <w:rPr>
          <w:rFonts w:ascii="ＭＳ 明朝" w:hAnsi="ＭＳ 明朝" w:hint="eastAsia"/>
          <w:szCs w:val="22"/>
        </w:rPr>
        <w:t>B</w:t>
      </w:r>
      <w:r w:rsidRPr="00515752">
        <w:rPr>
          <w:rFonts w:ascii="ＭＳ 明朝" w:hAnsi="ＭＳ 明朝"/>
          <w:szCs w:val="22"/>
        </w:rPr>
        <w:t>eyond banning wildlife trade: COVID-19, conservation and development</w:t>
      </w:r>
      <w:r w:rsidR="00B6550A" w:rsidRPr="00515752">
        <w:rPr>
          <w:rFonts w:ascii="ＭＳ 明朝" w:hAnsi="ＭＳ 明朝"/>
          <w:szCs w:val="22"/>
        </w:rPr>
        <w:t>, World Development, 2020</w:t>
      </w:r>
      <w:r w:rsidR="00F43677" w:rsidRPr="00515752">
        <w:rPr>
          <w:rFonts w:ascii="ＭＳ 明朝" w:hAnsi="ＭＳ 明朝"/>
          <w:szCs w:val="22"/>
        </w:rPr>
        <w:t>.</w:t>
      </w:r>
    </w:p>
    <w:p w14:paraId="364817FD" w14:textId="790247AD" w:rsidR="00DB1A38" w:rsidRPr="00515752" w:rsidRDefault="00DB1A38" w:rsidP="007845F4">
      <w:pPr>
        <w:tabs>
          <w:tab w:val="left" w:pos="1110"/>
        </w:tabs>
        <w:ind w:firstLine="220"/>
        <w:rPr>
          <w:rFonts w:ascii="ＭＳ 明朝" w:hAnsi="ＭＳ 明朝"/>
          <w:szCs w:val="22"/>
        </w:rPr>
      </w:pPr>
      <w:r w:rsidRPr="00515752">
        <w:rPr>
          <w:rFonts w:ascii="ＭＳ 明朝" w:hAnsi="ＭＳ 明朝" w:hint="eastAsia"/>
          <w:szCs w:val="22"/>
        </w:rPr>
        <w:t>W</w:t>
      </w:r>
      <w:r w:rsidRPr="00515752">
        <w:rPr>
          <w:rFonts w:ascii="ＭＳ 明朝" w:hAnsi="ＭＳ 明朝"/>
          <w:szCs w:val="22"/>
        </w:rPr>
        <w:t>ildlife trade and global disease emergence, Emerging Infectious Disease, 2005.</w:t>
      </w:r>
    </w:p>
    <w:p w14:paraId="579B3081" w14:textId="763F996A" w:rsidR="004A502B" w:rsidRPr="00515752" w:rsidRDefault="00936275" w:rsidP="007845F4">
      <w:pPr>
        <w:tabs>
          <w:tab w:val="left" w:pos="1110"/>
        </w:tabs>
        <w:ind w:firstLine="220"/>
        <w:rPr>
          <w:rFonts w:ascii="ＭＳ 明朝" w:hAnsi="ＭＳ 明朝"/>
          <w:szCs w:val="22"/>
        </w:rPr>
      </w:pPr>
      <w:r w:rsidRPr="00515752">
        <w:rPr>
          <w:rFonts w:ascii="ＭＳ 明朝" w:hAnsi="ＭＳ 明朝" w:hint="eastAsia"/>
          <w:szCs w:val="22"/>
        </w:rPr>
        <w:t>I</w:t>
      </w:r>
      <w:r w:rsidRPr="00515752">
        <w:rPr>
          <w:rFonts w:ascii="ＭＳ 明朝" w:hAnsi="ＭＳ 明朝"/>
          <w:szCs w:val="22"/>
        </w:rPr>
        <w:t>llegal wildlife trade and emerging infectious diseases: Pervasive impacts to species, ecosystems and human health, Animals, 2021</w:t>
      </w:r>
      <w:r w:rsidR="003C0BD0" w:rsidRPr="00515752">
        <w:rPr>
          <w:rFonts w:ascii="ＭＳ 明朝" w:hAnsi="ＭＳ 明朝"/>
          <w:szCs w:val="22"/>
        </w:rPr>
        <w:t>.</w:t>
      </w:r>
    </w:p>
    <w:p w14:paraId="2E75B121" w14:textId="3E5E4EF2" w:rsidR="003C0BD0" w:rsidRPr="00515752" w:rsidRDefault="003C0BD0" w:rsidP="007845F4">
      <w:pPr>
        <w:tabs>
          <w:tab w:val="left" w:pos="1110"/>
        </w:tabs>
        <w:ind w:firstLine="220"/>
        <w:rPr>
          <w:rFonts w:ascii="ＭＳ 明朝" w:hAnsi="ＭＳ 明朝"/>
          <w:szCs w:val="22"/>
        </w:rPr>
      </w:pPr>
      <w:r w:rsidRPr="00515752">
        <w:rPr>
          <w:rFonts w:ascii="ＭＳ 明朝" w:hAnsi="ＭＳ 明朝" w:hint="eastAsia"/>
          <w:szCs w:val="22"/>
        </w:rPr>
        <w:t>G</w:t>
      </w:r>
      <w:r w:rsidRPr="00515752">
        <w:rPr>
          <w:rFonts w:ascii="ＭＳ 明朝" w:hAnsi="ＭＳ 明朝"/>
          <w:szCs w:val="22"/>
        </w:rPr>
        <w:t>lobal governance for pandemic prevention and the wildlife trade, The Lancet Planetary Health, 2023</w:t>
      </w:r>
    </w:p>
    <w:p w14:paraId="0282DAF9" w14:textId="03A72669" w:rsidR="00DB77CF" w:rsidRPr="00515752" w:rsidRDefault="001C012E" w:rsidP="007845F4">
      <w:pPr>
        <w:tabs>
          <w:tab w:val="left" w:pos="1110"/>
        </w:tabs>
        <w:ind w:firstLine="220"/>
        <w:rPr>
          <w:rFonts w:ascii="ＭＳ 明朝" w:hAnsi="ＭＳ 明朝"/>
          <w:szCs w:val="22"/>
        </w:rPr>
      </w:pPr>
      <w:r w:rsidRPr="00515752">
        <w:rPr>
          <w:rFonts w:ascii="ＭＳ 明朝" w:hAnsi="ＭＳ 明朝" w:hint="eastAsia"/>
          <w:szCs w:val="22"/>
        </w:rPr>
        <w:t>W</w:t>
      </w:r>
      <w:r w:rsidRPr="00515752">
        <w:rPr>
          <w:rFonts w:ascii="ＭＳ 明朝" w:hAnsi="ＭＳ 明朝"/>
          <w:szCs w:val="22"/>
        </w:rPr>
        <w:t>i</w:t>
      </w:r>
      <w:r w:rsidR="002C2305" w:rsidRPr="00515752">
        <w:rPr>
          <w:rFonts w:ascii="ＭＳ 明朝" w:hAnsi="ＭＳ 明朝"/>
          <w:szCs w:val="22"/>
        </w:rPr>
        <w:t>ldlife trade and covid-19: Towards a criminology of anthropogenic pathogen spillover</w:t>
      </w:r>
      <w:r w:rsidR="00B173B9" w:rsidRPr="00515752">
        <w:rPr>
          <w:rFonts w:ascii="ＭＳ 明朝" w:hAnsi="ＭＳ 明朝"/>
          <w:szCs w:val="22"/>
        </w:rPr>
        <w:t>,</w:t>
      </w:r>
      <w:r w:rsidR="00624E48" w:rsidRPr="00515752">
        <w:rPr>
          <w:rFonts w:ascii="ＭＳ 明朝" w:hAnsi="ＭＳ 明朝"/>
          <w:szCs w:val="22"/>
        </w:rPr>
        <w:t xml:space="preserve"> The British Journal of Criminology, 2021.</w:t>
      </w:r>
    </w:p>
    <w:p w14:paraId="25A3AF66" w14:textId="142DCA05" w:rsidR="006C6C81" w:rsidRPr="00515752" w:rsidRDefault="006C6C81" w:rsidP="007845F4">
      <w:pPr>
        <w:tabs>
          <w:tab w:val="left" w:pos="1110"/>
        </w:tabs>
        <w:ind w:firstLine="220"/>
        <w:rPr>
          <w:rFonts w:ascii="ＭＳ 明朝" w:hAnsi="ＭＳ 明朝"/>
          <w:szCs w:val="22"/>
        </w:rPr>
      </w:pPr>
      <w:r w:rsidRPr="00515752">
        <w:rPr>
          <w:rFonts w:ascii="ＭＳ 明朝" w:hAnsi="ＭＳ 明朝" w:hint="eastAsia"/>
          <w:szCs w:val="22"/>
        </w:rPr>
        <w:t>L</w:t>
      </w:r>
      <w:r w:rsidRPr="00515752">
        <w:rPr>
          <w:rFonts w:ascii="ＭＳ 明朝" w:hAnsi="ＭＳ 明朝"/>
          <w:szCs w:val="22"/>
        </w:rPr>
        <w:t>egislation advancement of one health in China in the context of the COVID-19 pandemic; From the perspective of the wild animal conservation law, 2021.</w:t>
      </w:r>
    </w:p>
    <w:p w14:paraId="572AF19C" w14:textId="76236043" w:rsidR="00F9542C" w:rsidRPr="00515752" w:rsidRDefault="00570A57" w:rsidP="007845F4">
      <w:pPr>
        <w:tabs>
          <w:tab w:val="left" w:pos="1110"/>
        </w:tabs>
        <w:ind w:firstLine="220"/>
        <w:rPr>
          <w:rFonts w:ascii="ＭＳ 明朝" w:hAnsi="ＭＳ 明朝"/>
          <w:szCs w:val="22"/>
        </w:rPr>
      </w:pPr>
      <w:r w:rsidRPr="00515752">
        <w:rPr>
          <w:rFonts w:ascii="ＭＳ 明朝" w:hAnsi="ＭＳ 明朝" w:hint="eastAsia"/>
          <w:szCs w:val="22"/>
        </w:rPr>
        <w:t>O</w:t>
      </w:r>
      <w:r w:rsidRPr="00515752">
        <w:rPr>
          <w:rFonts w:ascii="ＭＳ 明朝" w:hAnsi="ＭＳ 明朝"/>
          <w:szCs w:val="22"/>
        </w:rPr>
        <w:t>pportunities for transdisciplinary science to mitigate biosecurity risks from the intersectionality of illegal wildlife trade with emerging zoonotic pathogens</w:t>
      </w:r>
      <w:r w:rsidR="00B13005" w:rsidRPr="00515752">
        <w:rPr>
          <w:rFonts w:ascii="ＭＳ 明朝" w:hAnsi="ＭＳ 明朝"/>
          <w:szCs w:val="22"/>
        </w:rPr>
        <w:t>, Frontiers in Ecology and Evolution, 2021.</w:t>
      </w:r>
    </w:p>
    <w:p w14:paraId="2988B09F" w14:textId="701510D6" w:rsidR="00140FC6" w:rsidRPr="00515752" w:rsidRDefault="00C32760" w:rsidP="007845F4">
      <w:pPr>
        <w:tabs>
          <w:tab w:val="left" w:pos="1110"/>
        </w:tabs>
        <w:ind w:firstLine="220"/>
        <w:rPr>
          <w:rFonts w:ascii="ＭＳ 明朝" w:hAnsi="ＭＳ 明朝"/>
          <w:szCs w:val="22"/>
        </w:rPr>
      </w:pPr>
      <w:r w:rsidRPr="00515752">
        <w:rPr>
          <w:rFonts w:ascii="ＭＳ 明朝" w:hAnsi="ＭＳ 明朝" w:hint="eastAsia"/>
          <w:szCs w:val="22"/>
        </w:rPr>
        <w:t>O</w:t>
      </w:r>
      <w:r w:rsidRPr="00515752">
        <w:rPr>
          <w:rFonts w:ascii="ＭＳ 明朝" w:hAnsi="ＭＳ 明朝"/>
          <w:szCs w:val="22"/>
        </w:rPr>
        <w:t>ne health or planetary health for pandemic prevention?, The Lancet, 2020.</w:t>
      </w:r>
    </w:p>
    <w:p w14:paraId="0C5DF41D" w14:textId="77777777" w:rsidR="001F7F3A" w:rsidRPr="00515752" w:rsidRDefault="000437B9" w:rsidP="001F7F3A">
      <w:pPr>
        <w:tabs>
          <w:tab w:val="left" w:pos="1110"/>
        </w:tabs>
        <w:ind w:firstLine="220"/>
        <w:rPr>
          <w:rFonts w:ascii="ＭＳ 明朝" w:hAnsi="ＭＳ 明朝"/>
          <w:szCs w:val="22"/>
        </w:rPr>
      </w:pPr>
      <w:r w:rsidRPr="00515752">
        <w:rPr>
          <w:rFonts w:ascii="ＭＳ 明朝" w:hAnsi="ＭＳ 明朝" w:hint="eastAsia"/>
          <w:szCs w:val="22"/>
        </w:rPr>
        <w:t>R</w:t>
      </w:r>
      <w:r w:rsidRPr="00515752">
        <w:rPr>
          <w:rFonts w:ascii="ＭＳ 明朝" w:hAnsi="ＭＳ 明朝"/>
          <w:szCs w:val="22"/>
        </w:rPr>
        <w:t xml:space="preserve">econnecting for our future: The Lancet One Health </w:t>
      </w:r>
      <w:r w:rsidR="00781773" w:rsidRPr="00515752">
        <w:rPr>
          <w:rFonts w:ascii="ＭＳ 明朝" w:hAnsi="ＭＳ 明朝"/>
          <w:szCs w:val="22"/>
        </w:rPr>
        <w:t>Commission</w:t>
      </w:r>
      <w:r w:rsidRPr="00515752">
        <w:rPr>
          <w:rFonts w:ascii="ＭＳ 明朝" w:hAnsi="ＭＳ 明朝"/>
          <w:szCs w:val="22"/>
        </w:rPr>
        <w:t>, The Lancet, 2020.</w:t>
      </w:r>
    </w:p>
    <w:p w14:paraId="190E7C52" w14:textId="661949BC" w:rsidR="001F7F3A" w:rsidRPr="00515752" w:rsidRDefault="00F14608" w:rsidP="001F7F3A">
      <w:pPr>
        <w:tabs>
          <w:tab w:val="left" w:pos="1110"/>
        </w:tabs>
        <w:ind w:firstLine="220"/>
        <w:rPr>
          <w:rFonts w:ascii="ＭＳ 明朝" w:hAnsi="ＭＳ 明朝"/>
          <w:szCs w:val="22"/>
        </w:rPr>
      </w:pPr>
      <w:r w:rsidRPr="00515752">
        <w:rPr>
          <w:rFonts w:ascii="ＭＳ 明朝" w:hAnsi="ＭＳ 明朝"/>
          <w:szCs w:val="22"/>
        </w:rPr>
        <w:t>Study scopes potential of global wildlife trade to harbour zoonotic disease</w:t>
      </w:r>
      <w:r w:rsidR="00ED574E" w:rsidRPr="00515752">
        <w:rPr>
          <w:rFonts w:ascii="ＭＳ 明朝" w:hAnsi="ＭＳ 明朝"/>
          <w:szCs w:val="22"/>
        </w:rPr>
        <w:t xml:space="preserve">, </w:t>
      </w:r>
      <w:r w:rsidR="00B6069D" w:rsidRPr="00515752">
        <w:rPr>
          <w:rFonts w:ascii="ＭＳ 明朝" w:hAnsi="ＭＳ 明朝"/>
          <w:szCs w:val="22"/>
        </w:rPr>
        <w:t xml:space="preserve">UNEP, </w:t>
      </w:r>
      <w:hyperlink r:id="rId15" w:history="1">
        <w:r w:rsidR="00CE3805" w:rsidRPr="00515752">
          <w:rPr>
            <w:rStyle w:val="ab"/>
            <w:rFonts w:ascii="ＭＳ 明朝" w:hAnsi="ＭＳ 明朝"/>
            <w:szCs w:val="22"/>
          </w:rPr>
          <w:t>https://unep-wcmc.org/en/news/study-scopes-potential-of-global-wildlife-trade-to-harbour-zoonotic-disease</w:t>
        </w:r>
      </w:hyperlink>
      <w:r w:rsidR="00CE3805" w:rsidRPr="00515752">
        <w:rPr>
          <w:rFonts w:ascii="ＭＳ 明朝" w:hAnsi="ＭＳ 明朝"/>
          <w:szCs w:val="22"/>
        </w:rPr>
        <w:t>, 2022</w:t>
      </w:r>
    </w:p>
    <w:p w14:paraId="3B82B415" w14:textId="7F76AB98" w:rsidR="00605648" w:rsidRPr="00515752" w:rsidDel="00F11E98" w:rsidRDefault="00605648">
      <w:pPr>
        <w:tabs>
          <w:tab w:val="left" w:pos="1110"/>
        </w:tabs>
        <w:ind w:firstLine="220"/>
        <w:rPr>
          <w:del w:id="333" w:author="正典 松浦" w:date="2023-12-12T17:33:00Z"/>
          <w:rFonts w:ascii="ＭＳ 明朝" w:hAnsi="ＭＳ 明朝"/>
          <w:color w:val="0070C0"/>
          <w:szCs w:val="22"/>
        </w:rPr>
      </w:pPr>
      <w:del w:id="334" w:author="正典 松浦" w:date="2023-12-12T17:33:00Z">
        <w:r w:rsidRPr="00515752" w:rsidDel="00F11E98">
          <w:rPr>
            <w:rFonts w:ascii="ＭＳ 明朝" w:hAnsi="ＭＳ 明朝"/>
            <w:color w:val="0070C0"/>
            <w:szCs w:val="22"/>
          </w:rPr>
          <w:delText>##########################################################################</w:delText>
        </w:r>
      </w:del>
    </w:p>
    <w:p w14:paraId="1AE4F14D" w14:textId="0DF19976" w:rsidR="00D21873" w:rsidRPr="00515752" w:rsidDel="00F11E98" w:rsidRDefault="00D21873">
      <w:pPr>
        <w:tabs>
          <w:tab w:val="left" w:pos="1110"/>
        </w:tabs>
        <w:ind w:firstLine="220"/>
        <w:rPr>
          <w:del w:id="335" w:author="正典 松浦" w:date="2023-12-12T17:33:00Z"/>
          <w:rFonts w:ascii="ＭＳ 明朝" w:hAnsi="ＭＳ 明朝"/>
          <w:color w:val="0070C0"/>
          <w:szCs w:val="22"/>
        </w:rPr>
        <w:pPrChange w:id="336" w:author="正典 松浦" w:date="2023-12-12T17:33:00Z">
          <w:pPr>
            <w:ind w:firstLine="210"/>
          </w:pPr>
        </w:pPrChange>
      </w:pPr>
      <w:del w:id="337" w:author="正典 松浦" w:date="2023-12-12T17:33:00Z">
        <w:r w:rsidRPr="00515752" w:rsidDel="00F11E98">
          <w:rPr>
            <w:rFonts w:ascii="ＭＳ 明朝" w:hAnsi="ＭＳ 明朝" w:hint="eastAsia"/>
            <w:color w:val="0070C0"/>
            <w:szCs w:val="22"/>
          </w:rPr>
          <w:delText>・先行研究を参照して新興感染症リスクの高い動物に絞った可視化も行ってみる。</w:delText>
        </w:r>
      </w:del>
    </w:p>
    <w:p w14:paraId="5C09C713" w14:textId="71B4415A" w:rsidR="00D21873" w:rsidRPr="00515752" w:rsidDel="00F11E98" w:rsidRDefault="00D21873">
      <w:pPr>
        <w:tabs>
          <w:tab w:val="left" w:pos="1110"/>
        </w:tabs>
        <w:ind w:firstLine="220"/>
        <w:rPr>
          <w:del w:id="338" w:author="正典 松浦" w:date="2023-12-12T17:33:00Z"/>
          <w:rFonts w:ascii="ＭＳ 明朝" w:hAnsi="ＭＳ 明朝"/>
          <w:color w:val="0070C0"/>
          <w:szCs w:val="22"/>
        </w:rPr>
        <w:pPrChange w:id="339" w:author="正典 松浦" w:date="2023-12-12T17:33:00Z">
          <w:pPr>
            <w:ind w:firstLine="210"/>
          </w:pPr>
        </w:pPrChange>
      </w:pPr>
      <w:del w:id="340" w:author="正典 松浦" w:date="2023-12-12T17:33:00Z">
        <w:r w:rsidRPr="00515752" w:rsidDel="00F11E98">
          <w:rPr>
            <w:rFonts w:ascii="ＭＳ 明朝" w:hAnsi="ＭＳ 明朝" w:hint="eastAsia"/>
            <w:color w:val="0070C0"/>
            <w:szCs w:val="22"/>
          </w:rPr>
          <w:delText>・まず日本を帰着点にした可視化を試み、そのあとで中国、タイなど他のアジアの帰着点にした可視化の作業を行う。</w:delText>
        </w:r>
      </w:del>
    </w:p>
    <w:p w14:paraId="206F2602" w14:textId="7E4C2865" w:rsidR="00D21873" w:rsidRPr="00515752" w:rsidRDefault="00D21873">
      <w:pPr>
        <w:tabs>
          <w:tab w:val="left" w:pos="1110"/>
        </w:tabs>
        <w:ind w:firstLine="220"/>
        <w:rPr>
          <w:rFonts w:ascii="ＭＳ 明朝" w:hAnsi="ＭＳ 明朝"/>
          <w:color w:val="0070C0"/>
          <w:szCs w:val="22"/>
        </w:rPr>
        <w:pPrChange w:id="341" w:author="正典 松浦" w:date="2023-12-12T17:33:00Z">
          <w:pPr>
            <w:ind w:firstLine="210"/>
          </w:pPr>
        </w:pPrChange>
      </w:pPr>
      <w:del w:id="342" w:author="正典 松浦" w:date="2023-12-12T17:33:00Z">
        <w:r w:rsidRPr="00515752" w:rsidDel="00F11E98">
          <w:rPr>
            <w:rFonts w:ascii="ＭＳ 明朝" w:hAnsi="ＭＳ 明朝" w:hint="eastAsia"/>
            <w:color w:val="0070C0"/>
            <w:szCs w:val="22"/>
          </w:rPr>
          <w:delText>・CITESのデータベースには目的情報もあるのでこれも加味するとよい。</w:delText>
        </w:r>
      </w:del>
    </w:p>
    <w:sectPr w:rsidR="00D21873" w:rsidRPr="00515752" w:rsidSect="00515752">
      <w:pgSz w:w="11906" w:h="16838"/>
      <w:pgMar w:top="1440" w:right="1440" w:bottom="1440" w:left="1440" w:header="851" w:footer="992" w:gutter="0"/>
      <w:lnNumType w:countBy="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sanori_Matsuura" w:date="2023-11-21T10:42:00Z" w:initials="M">
    <w:p w14:paraId="446F1B00" w14:textId="77777777" w:rsidR="000D5E7F" w:rsidRDefault="00B57A54" w:rsidP="002A74A2">
      <w:pPr>
        <w:pStyle w:val="af6"/>
        <w:ind w:firstLine="180"/>
      </w:pPr>
      <w:r>
        <w:rPr>
          <w:rStyle w:val="af5"/>
        </w:rPr>
        <w:annotationRef/>
      </w:r>
      <w:r w:rsidR="000D5E7F">
        <w:t>野生動物取引</w:t>
      </w:r>
      <w:r w:rsidR="000D5E7F">
        <w:t>→</w:t>
      </w:r>
      <w:r w:rsidR="000D5E7F">
        <w:t>ワンヘルス</w:t>
      </w:r>
      <w:r w:rsidR="000D5E7F">
        <w:t>→</w:t>
      </w:r>
      <w:r w:rsidR="000D5E7F">
        <w:t>地域へのフォーカス（</w:t>
      </w:r>
      <w:r w:rsidR="000D5E7F">
        <w:t xml:space="preserve">allen hotspot </w:t>
      </w:r>
      <w:r w:rsidR="000D5E7F">
        <w:t>論）</w:t>
      </w:r>
      <w:r w:rsidR="000D5E7F">
        <w:t>→</w:t>
      </w:r>
      <w:r w:rsidR="000D5E7F">
        <w:t>日本も観ますよ</w:t>
      </w:r>
      <w:r w:rsidR="000D5E7F">
        <w:t>WWF</w:t>
      </w:r>
      <w:r w:rsidR="000D5E7F">
        <w:t>を引用しつつ</w:t>
      </w:r>
      <w:r w:rsidR="000D5E7F">
        <w:t>→</w:t>
      </w:r>
      <w:r w:rsidR="000D5E7F">
        <w:t>中国</w:t>
      </w:r>
      <w:r w:rsidR="000D5E7F">
        <w:t>→</w:t>
      </w:r>
      <w:r w:rsidR="000D5E7F">
        <w:t>しかし～</w:t>
      </w:r>
    </w:p>
  </w:comment>
  <w:comment w:id="2" w:author="正典 松浦" w:date="2023-12-09T16:21:00Z" w:initials="正松">
    <w:p w14:paraId="52200BDA" w14:textId="77777777" w:rsidR="00115AE2" w:rsidRDefault="00115AE2" w:rsidP="00115AE2">
      <w:pPr>
        <w:pStyle w:val="af6"/>
        <w:ind w:firstLine="180"/>
      </w:pPr>
      <w:r>
        <w:rPr>
          <w:rStyle w:val="af5"/>
        </w:rPr>
        <w:annotationRef/>
      </w:r>
      <w:r>
        <w:t>執筆要領を確認</w:t>
      </w:r>
    </w:p>
  </w:comment>
  <w:comment w:id="3" w:author="正典 松浦" w:date="2023-12-12T13:54:00Z" w:initials="正松">
    <w:p w14:paraId="7CF42DE6" w14:textId="77777777" w:rsidR="007C5648" w:rsidRDefault="007C5648" w:rsidP="007C5648">
      <w:pPr>
        <w:pStyle w:val="af6"/>
        <w:ind w:firstLine="180"/>
      </w:pPr>
      <w:r>
        <w:rPr>
          <w:rStyle w:val="af5"/>
        </w:rPr>
        <w:annotationRef/>
      </w:r>
      <w:r>
        <w:t>引用方法</w:t>
      </w:r>
      <w:r>
        <w:t xml:space="preserve"> APA style</w:t>
      </w:r>
    </w:p>
  </w:comment>
  <w:comment w:id="4" w:author="Masanori_Matsuura" w:date="2023-11-21T11:09:00Z" w:initials="M">
    <w:p w14:paraId="7AF717DA" w14:textId="2465E706" w:rsidR="001A1237" w:rsidRDefault="001A1237" w:rsidP="00E81268">
      <w:pPr>
        <w:pStyle w:val="af6"/>
        <w:ind w:firstLine="180"/>
      </w:pPr>
      <w:r>
        <w:rPr>
          <w:rStyle w:val="af5"/>
        </w:rPr>
        <w:annotationRef/>
      </w:r>
      <w:r>
        <w:t>日本・中国・タイは野生動物取引において重要なのか？</w:t>
      </w:r>
    </w:p>
  </w:comment>
  <w:comment w:id="6" w:author="Masanori_Matsuura" w:date="2023-11-21T10:37:00Z" w:initials="M">
    <w:p w14:paraId="689D7BAF" w14:textId="77777777" w:rsidR="00AD7C41" w:rsidRDefault="00AD7C41" w:rsidP="00AD7C41">
      <w:pPr>
        <w:pStyle w:val="af6"/>
        <w:ind w:firstLine="180"/>
      </w:pPr>
      <w:r>
        <w:rPr>
          <w:rStyle w:val="af5"/>
        </w:rPr>
        <w:annotationRef/>
      </w:r>
      <w:r>
        <w:t>本論ではワンヘルスへと深堀していく。</w:t>
      </w:r>
      <w:r>
        <w:br/>
      </w:r>
    </w:p>
  </w:comment>
  <w:comment w:id="8" w:author="Masanori_Matsuura" w:date="2023-11-21T10:37:00Z" w:initials="M">
    <w:p w14:paraId="7C9ECE53" w14:textId="77777777" w:rsidR="00AD7C41" w:rsidRDefault="00AD7C41" w:rsidP="00AD7C41">
      <w:pPr>
        <w:pStyle w:val="af6"/>
        <w:ind w:firstLine="180"/>
      </w:pPr>
      <w:r>
        <w:rPr>
          <w:rStyle w:val="af5"/>
        </w:rPr>
        <w:annotationRef/>
      </w:r>
      <w:r>
        <w:t>最初に持ってくる。</w:t>
      </w:r>
    </w:p>
  </w:comment>
  <w:comment w:id="9" w:author="Masanori_Matsuura" w:date="2023-11-21T11:23:00Z" w:initials="M">
    <w:p w14:paraId="735E399D" w14:textId="77777777" w:rsidR="00AD7C41" w:rsidRDefault="00AD7C41" w:rsidP="00AD7C41">
      <w:pPr>
        <w:pStyle w:val="af6"/>
        <w:ind w:firstLine="180"/>
      </w:pPr>
      <w:r>
        <w:rPr>
          <w:rStyle w:val="af5"/>
        </w:rPr>
        <w:annotationRef/>
      </w:r>
      <w:r>
        <w:t>世界的な傾向はどうなのか。</w:t>
      </w:r>
      <w:r>
        <w:br/>
        <w:t>CITES</w:t>
      </w:r>
      <w:r>
        <w:t>のレポートを確認する。</w:t>
      </w:r>
    </w:p>
  </w:comment>
  <w:comment w:id="10" w:author="Masanori_Matsuura" w:date="2023-11-21T10:38:00Z" w:initials="M">
    <w:p w14:paraId="00D538CC" w14:textId="77777777" w:rsidR="00AD7C41" w:rsidRDefault="00AD7C41" w:rsidP="00AD7C41">
      <w:pPr>
        <w:pStyle w:val="af6"/>
        <w:ind w:firstLine="180"/>
      </w:pPr>
      <w:r>
        <w:rPr>
          <w:rStyle w:val="af5"/>
        </w:rPr>
        <w:annotationRef/>
      </w:r>
      <w:r>
        <w:t>ペット（</w:t>
      </w:r>
      <w:r>
        <w:t>3</w:t>
      </w:r>
      <w:r>
        <w:t>段落目）</w:t>
      </w:r>
    </w:p>
  </w:comment>
  <w:comment w:id="11" w:author="Masanori_Matsuura" w:date="2023-11-21T10:38:00Z" w:initials="M">
    <w:p w14:paraId="0EF087DC" w14:textId="77777777" w:rsidR="00AD7C41" w:rsidRDefault="00AD7C41" w:rsidP="00AD7C41">
      <w:pPr>
        <w:pStyle w:val="af6"/>
        <w:ind w:firstLine="180"/>
      </w:pPr>
      <w:r>
        <w:rPr>
          <w:rStyle w:val="af5"/>
        </w:rPr>
        <w:annotationRef/>
      </w:r>
      <w:r>
        <w:t>WWF</w:t>
      </w:r>
      <w:r>
        <w:t>の報告書を膨らませる。</w:t>
      </w:r>
    </w:p>
  </w:comment>
  <w:comment w:id="35" w:author="Masanori_Matsuura" w:date="2023-11-21T10:39:00Z" w:initials="M">
    <w:p w14:paraId="7A903551" w14:textId="77777777" w:rsidR="007E7298" w:rsidRDefault="007E7298" w:rsidP="007E7298">
      <w:pPr>
        <w:pStyle w:val="af6"/>
        <w:ind w:firstLine="180"/>
      </w:pPr>
      <w:r>
        <w:rPr>
          <w:rStyle w:val="af5"/>
        </w:rPr>
        <w:annotationRef/>
      </w:r>
      <w:r>
        <w:t>中国とハブになっているという文献を持ってくる。</w:t>
      </w:r>
    </w:p>
  </w:comment>
  <w:comment w:id="36" w:author="Masanori_Matsuura" w:date="2023-11-21T10:41:00Z" w:initials="M">
    <w:p w14:paraId="095A5E56" w14:textId="77777777" w:rsidR="007E7298" w:rsidRDefault="007E7298" w:rsidP="007E7298">
      <w:pPr>
        <w:pStyle w:val="af6"/>
        <w:ind w:firstLine="180"/>
      </w:pPr>
      <w:r>
        <w:rPr>
          <w:rStyle w:val="af5"/>
        </w:rPr>
        <w:annotationRef/>
      </w:r>
      <w:r>
        <w:t>Allen, Nature communications, 2017.</w:t>
      </w:r>
    </w:p>
  </w:comment>
  <w:comment w:id="37" w:author="Masanori_Matsuura" w:date="2023-11-21T11:01:00Z" w:initials="M">
    <w:p w14:paraId="2BF8C5D1" w14:textId="77777777" w:rsidR="00EC71DB" w:rsidRDefault="00EC71DB" w:rsidP="004778A2">
      <w:pPr>
        <w:pStyle w:val="af6"/>
        <w:ind w:firstLine="180"/>
      </w:pPr>
      <w:r>
        <w:rPr>
          <w:rStyle w:val="af5"/>
        </w:rPr>
        <w:annotationRef/>
      </w:r>
      <w:r>
        <w:t>まず日本の輸入動物ランキングを見て、どの国となんの目的で輸入されているかを見ていくという手がある。</w:t>
      </w:r>
      <w:r>
        <w:br/>
      </w:r>
    </w:p>
  </w:comment>
  <w:comment w:id="38" w:author="Masanori_Matsuura" w:date="2023-11-21T11:02:00Z" w:initials="M">
    <w:p w14:paraId="5A090789" w14:textId="77777777" w:rsidR="003820A3" w:rsidRDefault="003820A3">
      <w:pPr>
        <w:pStyle w:val="af6"/>
        <w:ind w:firstLine="180"/>
      </w:pPr>
      <w:r>
        <w:rPr>
          <w:rStyle w:val="af5"/>
        </w:rPr>
        <w:annotationRef/>
      </w:r>
      <w:r>
        <w:t>表１　日本の輸入動物</w:t>
      </w:r>
    </w:p>
    <w:p w14:paraId="2772F18E" w14:textId="77777777" w:rsidR="003820A3" w:rsidRDefault="003820A3">
      <w:pPr>
        <w:pStyle w:val="af6"/>
        <w:ind w:firstLine="220"/>
      </w:pPr>
      <w:r>
        <w:t>表２　取引相手</w:t>
      </w:r>
    </w:p>
    <w:p w14:paraId="44946DF3" w14:textId="77777777" w:rsidR="003820A3" w:rsidRDefault="003820A3" w:rsidP="00D910F8">
      <w:pPr>
        <w:pStyle w:val="af6"/>
        <w:ind w:firstLine="220"/>
      </w:pPr>
      <w:r>
        <w:t>表３　目的</w:t>
      </w:r>
    </w:p>
  </w:comment>
  <w:comment w:id="39" w:author="Masanori_Matsuura" w:date="2023-11-21T11:09:00Z" w:initials="M">
    <w:p w14:paraId="791E6517" w14:textId="77777777" w:rsidR="00A03654" w:rsidRDefault="00A03654">
      <w:pPr>
        <w:pStyle w:val="af6"/>
        <w:ind w:firstLine="180"/>
      </w:pPr>
      <w:r>
        <w:rPr>
          <w:rStyle w:val="af5"/>
        </w:rPr>
        <w:annotationRef/>
      </w:r>
      <w:r>
        <w:t>表</w:t>
      </w:r>
      <w:r>
        <w:t>1</w:t>
      </w:r>
      <w:r>
        <w:t xml:space="preserve">　日本で扱っているのは比較的リスクが低い動物だよね</w:t>
      </w:r>
    </w:p>
    <w:p w14:paraId="1E1924E9" w14:textId="77777777" w:rsidR="00A03654" w:rsidRDefault="00A03654">
      <w:pPr>
        <w:pStyle w:val="af6"/>
        <w:ind w:firstLine="220"/>
      </w:pPr>
      <w:r>
        <w:t>表</w:t>
      </w:r>
      <w:r>
        <w:t>2</w:t>
      </w:r>
      <w:r>
        <w:t xml:space="preserve">　</w:t>
      </w:r>
    </w:p>
    <w:p w14:paraId="5364E046" w14:textId="77777777" w:rsidR="00A03654" w:rsidRDefault="00A03654" w:rsidP="003A1F36">
      <w:pPr>
        <w:pStyle w:val="af6"/>
        <w:ind w:firstLine="220"/>
      </w:pPr>
      <w:r>
        <w:t>表</w:t>
      </w:r>
      <w:r>
        <w:t>3</w:t>
      </w:r>
      <w:r>
        <w:t xml:space="preserve">　実験動物が多くてリスク高いよね</w:t>
      </w:r>
    </w:p>
  </w:comment>
  <w:comment w:id="40" w:author="Masanori_Matsuura" w:date="2023-11-21T10:45:00Z" w:initials="M">
    <w:p w14:paraId="4743CA47" w14:textId="1A795D0E" w:rsidR="005D53D5" w:rsidRDefault="005D53D5" w:rsidP="005D6394">
      <w:pPr>
        <w:pStyle w:val="af6"/>
        <w:ind w:firstLine="180"/>
      </w:pPr>
      <w:r>
        <w:rPr>
          <w:rStyle w:val="af5"/>
        </w:rPr>
        <w:annotationRef/>
      </w:r>
      <w:r>
        <w:t>あくまで絶滅の危機に瀕している動物に限っていることを示す。</w:t>
      </w:r>
    </w:p>
  </w:comment>
  <w:comment w:id="54" w:author="Masanori_Matsuura" w:date="2023-11-21T10:47:00Z" w:initials="M">
    <w:p w14:paraId="13887D82" w14:textId="77777777" w:rsidR="002B0AB3" w:rsidRDefault="002B0AB3" w:rsidP="000B4583">
      <w:pPr>
        <w:pStyle w:val="af6"/>
        <w:ind w:firstLine="180"/>
      </w:pPr>
      <w:r>
        <w:rPr>
          <w:rStyle w:val="af5"/>
        </w:rPr>
        <w:annotationRef/>
      </w:r>
      <w:r>
        <w:t>なぜ、この種類に着目しているのか？</w:t>
      </w:r>
      <w:r>
        <w:br/>
      </w:r>
      <w:r>
        <w:t>感染症のリスク（感染研の表）？</w:t>
      </w:r>
    </w:p>
  </w:comment>
  <w:comment w:id="70" w:author="Masanori_Matsuura" w:date="2023-11-21T10:57:00Z" w:initials="M">
    <w:p w14:paraId="6AC77067" w14:textId="77777777" w:rsidR="00E0723C" w:rsidRDefault="00EE3A89" w:rsidP="00C51E55">
      <w:pPr>
        <w:pStyle w:val="af6"/>
        <w:ind w:firstLine="180"/>
      </w:pPr>
      <w:r>
        <w:rPr>
          <w:rStyle w:val="af5"/>
        </w:rPr>
        <w:annotationRef/>
      </w:r>
      <w:r w:rsidR="00E0723C">
        <w:t>2</w:t>
      </w:r>
      <w:r w:rsidR="00E0723C">
        <w:t>つ目の山のピークを定性的に説明する情報が欲しい</w:t>
      </w:r>
      <w:r w:rsidR="00E0723C">
        <w:br/>
        <w:t>CiNii</w:t>
      </w:r>
      <w:r w:rsidR="00E0723C">
        <w:t>などで</w:t>
      </w:r>
    </w:p>
  </w:comment>
  <w:comment w:id="317" w:author="Masanori_Matsuura" w:date="2023-11-21T11:18:00Z" w:initials="M">
    <w:p w14:paraId="5CA13832" w14:textId="77777777" w:rsidR="00FF1FA6" w:rsidRDefault="00FF1FA6" w:rsidP="00A90E27">
      <w:pPr>
        <w:pStyle w:val="af6"/>
        <w:ind w:firstLine="180"/>
      </w:pPr>
      <w:r>
        <w:rPr>
          <w:rStyle w:val="af5"/>
        </w:rPr>
        <w:annotationRef/>
      </w:r>
      <w:r>
        <w:t>目的を見たらなぜ多いのか</w:t>
      </w:r>
    </w:p>
  </w:comment>
  <w:comment w:id="322" w:author="Masanori_Matsuura" w:date="2023-11-21T11:19:00Z" w:initials="M">
    <w:p w14:paraId="076927A7" w14:textId="77777777" w:rsidR="00B1715B" w:rsidRDefault="00B1715B" w:rsidP="00B35A02">
      <w:pPr>
        <w:pStyle w:val="af6"/>
        <w:ind w:firstLine="180"/>
      </w:pPr>
      <w:r>
        <w:rPr>
          <w:rStyle w:val="af5"/>
        </w:rPr>
        <w:annotationRef/>
      </w:r>
      <w:r>
        <w:t>なぜ？</w:t>
      </w:r>
    </w:p>
  </w:comment>
  <w:comment w:id="323" w:author="Masanori_Matsuura" w:date="2023-11-21T11:19:00Z" w:initials="M">
    <w:p w14:paraId="7EA09AC2" w14:textId="77777777" w:rsidR="00DA7014" w:rsidRDefault="00DA7014" w:rsidP="00935985">
      <w:pPr>
        <w:pStyle w:val="af6"/>
        <w:ind w:firstLine="180"/>
      </w:pPr>
      <w:r>
        <w:rPr>
          <w:rStyle w:val="af5"/>
        </w:rPr>
        <w:annotationRef/>
      </w:r>
      <w:r>
        <w:t>目的を明らかにすると、注意すべき感染経路を明らかにできる。</w:t>
      </w:r>
    </w:p>
  </w:comment>
  <w:comment w:id="325" w:author="Masanori_Matsuura" w:date="2023-11-21T11:21:00Z" w:initials="M">
    <w:p w14:paraId="4BA8C1A1" w14:textId="77777777" w:rsidR="006C44BD" w:rsidRDefault="006C44BD" w:rsidP="005C41D5">
      <w:pPr>
        <w:pStyle w:val="af6"/>
        <w:ind w:firstLine="180"/>
      </w:pPr>
      <w:r>
        <w:rPr>
          <w:rStyle w:val="af5"/>
        </w:rPr>
        <w:annotationRef/>
      </w:r>
      <w:r>
        <w:t>2015</w:t>
      </w:r>
      <w:r>
        <w:t>年のピーク</w:t>
      </w:r>
    </w:p>
  </w:comment>
  <w:comment w:id="326" w:author="Masanori_Matsuura" w:date="2023-11-21T11:21:00Z" w:initials="M">
    <w:p w14:paraId="19C3A9BA" w14:textId="77777777" w:rsidR="00D16976" w:rsidRDefault="00D16976" w:rsidP="00636469">
      <w:pPr>
        <w:pStyle w:val="af6"/>
        <w:ind w:firstLine="180"/>
      </w:pPr>
      <w:r>
        <w:rPr>
          <w:rStyle w:val="af5"/>
        </w:rPr>
        <w:annotationRef/>
      </w:r>
      <w:r>
        <w:t>GDP</w:t>
      </w:r>
      <w:r>
        <w:t>を入れてみる</w:t>
      </w:r>
    </w:p>
  </w:comment>
  <w:comment w:id="328" w:author="Masanori_Matsuura" w:date="2023-11-21T11:44:00Z" w:initials="M">
    <w:p w14:paraId="227C4371" w14:textId="77777777" w:rsidR="00810B56" w:rsidRDefault="00810B56">
      <w:pPr>
        <w:pStyle w:val="af6"/>
        <w:ind w:firstLine="180"/>
      </w:pPr>
      <w:r>
        <w:rPr>
          <w:rStyle w:val="af5"/>
        </w:rPr>
        <w:annotationRef/>
      </w:r>
      <w:hyperlink r:id="rId1" w:history="1">
        <w:r w:rsidRPr="00015785">
          <w:rPr>
            <w:rStyle w:val="ab"/>
          </w:rPr>
          <w:t>https://jp.reuters.com/article/china-marineparks-idJPKCN1M6078</w:t>
        </w:r>
      </w:hyperlink>
    </w:p>
    <w:p w14:paraId="10732297" w14:textId="77777777" w:rsidR="00810B56" w:rsidRDefault="00810B56" w:rsidP="00015785">
      <w:pPr>
        <w:pStyle w:val="af6"/>
        <w:ind w:firstLine="220"/>
      </w:pPr>
      <w:r>
        <w:t>ロイター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F1B00" w15:done="0"/>
  <w15:commentEx w15:paraId="52200BDA" w15:done="0"/>
  <w15:commentEx w15:paraId="7CF42DE6" w15:done="0"/>
  <w15:commentEx w15:paraId="7AF717DA" w15:done="0"/>
  <w15:commentEx w15:paraId="689D7BAF" w15:done="0"/>
  <w15:commentEx w15:paraId="7C9ECE53" w15:done="0"/>
  <w15:commentEx w15:paraId="735E399D" w15:done="0"/>
  <w15:commentEx w15:paraId="00D538CC" w15:done="0"/>
  <w15:commentEx w15:paraId="0EF087DC" w15:paraIdParent="00D538CC" w15:done="0"/>
  <w15:commentEx w15:paraId="7A903551" w15:done="0"/>
  <w15:commentEx w15:paraId="095A5E56" w15:paraIdParent="7A903551" w15:done="0"/>
  <w15:commentEx w15:paraId="2BF8C5D1" w15:done="0"/>
  <w15:commentEx w15:paraId="44946DF3" w15:paraIdParent="2BF8C5D1" w15:done="0"/>
  <w15:commentEx w15:paraId="5364E046" w15:paraIdParent="2BF8C5D1" w15:done="0"/>
  <w15:commentEx w15:paraId="4743CA47" w15:done="0"/>
  <w15:commentEx w15:paraId="13887D82" w15:done="0"/>
  <w15:commentEx w15:paraId="6AC77067" w15:done="0"/>
  <w15:commentEx w15:paraId="5CA13832" w15:done="0"/>
  <w15:commentEx w15:paraId="076927A7" w15:done="0"/>
  <w15:commentEx w15:paraId="7EA09AC2" w15:paraIdParent="076927A7" w15:done="0"/>
  <w15:commentEx w15:paraId="4BA8C1A1" w15:done="0"/>
  <w15:commentEx w15:paraId="19C3A9BA" w15:paraIdParent="4BA8C1A1" w15:done="0"/>
  <w15:commentEx w15:paraId="10732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7082E" w16cex:dateUtc="2023-11-21T01:42:00Z"/>
  <w16cex:commentExtensible w16cex:durableId="706313E1" w16cex:dateUtc="2023-12-09T07:21:00Z"/>
  <w16cex:commentExtensible w16cex:durableId="378503D8" w16cex:dateUtc="2023-12-12T04:54:00Z"/>
  <w16cex:commentExtensible w16cex:durableId="29070E86" w16cex:dateUtc="2023-11-21T02:09:00Z"/>
  <w16cex:commentExtensible w16cex:durableId="29070702" w16cex:dateUtc="2023-11-21T01:37:00Z"/>
  <w16cex:commentExtensible w16cex:durableId="290706E3" w16cex:dateUtc="2023-11-21T01:37:00Z"/>
  <w16cex:commentExtensible w16cex:durableId="290711C6" w16cex:dateUtc="2023-11-21T02:23:00Z"/>
  <w16cex:commentExtensible w16cex:durableId="29070710" w16cex:dateUtc="2023-11-21T01:38:00Z"/>
  <w16cex:commentExtensible w16cex:durableId="2907072E" w16cex:dateUtc="2023-11-21T01:38:00Z"/>
  <w16cex:commentExtensible w16cex:durableId="0BF3213D" w16cex:dateUtc="2023-11-21T01:39:00Z"/>
  <w16cex:commentExtensible w16cex:durableId="36C4686C" w16cex:dateUtc="2023-11-21T01:41:00Z"/>
  <w16cex:commentExtensible w16cex:durableId="29070C96" w16cex:dateUtc="2023-11-21T02:01:00Z"/>
  <w16cex:commentExtensible w16cex:durableId="29070CD1" w16cex:dateUtc="2023-11-21T02:02:00Z"/>
  <w16cex:commentExtensible w16cex:durableId="29070E6E" w16cex:dateUtc="2023-11-21T02:09:00Z"/>
  <w16cex:commentExtensible w16cex:durableId="290708D9" w16cex:dateUtc="2023-11-21T01:45:00Z"/>
  <w16cex:commentExtensible w16cex:durableId="29070932" w16cex:dateUtc="2023-11-21T01:47:00Z"/>
  <w16cex:commentExtensible w16cex:durableId="29070BA2" w16cex:dateUtc="2023-11-21T01:57:00Z"/>
  <w16cex:commentExtensible w16cex:durableId="2907108B" w16cex:dateUtc="2023-11-21T02:18:00Z"/>
  <w16cex:commentExtensible w16cex:durableId="290710A5" w16cex:dateUtc="2023-11-21T02:19:00Z"/>
  <w16cex:commentExtensible w16cex:durableId="290710CD" w16cex:dateUtc="2023-11-21T02:19:00Z"/>
  <w16cex:commentExtensible w16cex:durableId="2907113E" w16cex:dateUtc="2023-11-21T02:21:00Z"/>
  <w16cex:commentExtensible w16cex:durableId="29071150" w16cex:dateUtc="2023-11-21T02:21:00Z"/>
  <w16cex:commentExtensible w16cex:durableId="290716A7" w16cex:dateUtc="2023-11-21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F1B00" w16cid:durableId="2907082E"/>
  <w16cid:commentId w16cid:paraId="52200BDA" w16cid:durableId="706313E1"/>
  <w16cid:commentId w16cid:paraId="7CF42DE6" w16cid:durableId="378503D8"/>
  <w16cid:commentId w16cid:paraId="7AF717DA" w16cid:durableId="29070E86"/>
  <w16cid:commentId w16cid:paraId="689D7BAF" w16cid:durableId="29070702"/>
  <w16cid:commentId w16cid:paraId="7C9ECE53" w16cid:durableId="290706E3"/>
  <w16cid:commentId w16cid:paraId="735E399D" w16cid:durableId="290711C6"/>
  <w16cid:commentId w16cid:paraId="00D538CC" w16cid:durableId="29070710"/>
  <w16cid:commentId w16cid:paraId="0EF087DC" w16cid:durableId="2907072E"/>
  <w16cid:commentId w16cid:paraId="7A903551" w16cid:durableId="0BF3213D"/>
  <w16cid:commentId w16cid:paraId="095A5E56" w16cid:durableId="36C4686C"/>
  <w16cid:commentId w16cid:paraId="2BF8C5D1" w16cid:durableId="29070C96"/>
  <w16cid:commentId w16cid:paraId="44946DF3" w16cid:durableId="29070CD1"/>
  <w16cid:commentId w16cid:paraId="5364E046" w16cid:durableId="29070E6E"/>
  <w16cid:commentId w16cid:paraId="4743CA47" w16cid:durableId="290708D9"/>
  <w16cid:commentId w16cid:paraId="13887D82" w16cid:durableId="29070932"/>
  <w16cid:commentId w16cid:paraId="6AC77067" w16cid:durableId="29070BA2"/>
  <w16cid:commentId w16cid:paraId="5CA13832" w16cid:durableId="2907108B"/>
  <w16cid:commentId w16cid:paraId="076927A7" w16cid:durableId="290710A5"/>
  <w16cid:commentId w16cid:paraId="7EA09AC2" w16cid:durableId="290710CD"/>
  <w16cid:commentId w16cid:paraId="4BA8C1A1" w16cid:durableId="2907113E"/>
  <w16cid:commentId w16cid:paraId="19C3A9BA" w16cid:durableId="29071150"/>
  <w16cid:commentId w16cid:paraId="10732297" w16cid:durableId="2907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C14D" w14:textId="77777777" w:rsidR="00AE4AC2" w:rsidRDefault="00AE4AC2" w:rsidP="00EC14EB">
      <w:pPr>
        <w:ind w:firstLine="220"/>
      </w:pPr>
      <w:r>
        <w:separator/>
      </w:r>
    </w:p>
  </w:endnote>
  <w:endnote w:type="continuationSeparator" w:id="0">
    <w:p w14:paraId="5FD7FDC0" w14:textId="77777777" w:rsidR="00AE4AC2" w:rsidRDefault="00AE4AC2" w:rsidP="00EC14EB">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55AE" w14:textId="77777777" w:rsidR="00AE4AC2" w:rsidRDefault="00AE4AC2" w:rsidP="00EC14EB">
      <w:pPr>
        <w:ind w:firstLine="220"/>
      </w:pPr>
      <w:r>
        <w:separator/>
      </w:r>
    </w:p>
  </w:footnote>
  <w:footnote w:type="continuationSeparator" w:id="0">
    <w:p w14:paraId="0908B443" w14:textId="77777777" w:rsidR="00AE4AC2" w:rsidRDefault="00AE4AC2" w:rsidP="00EC14EB">
      <w:pPr>
        <w:ind w:firstLine="220"/>
      </w:pPr>
      <w:r>
        <w:continuationSeparator/>
      </w:r>
    </w:p>
  </w:footnote>
  <w:footnote w:id="1">
    <w:p w14:paraId="3C98BAAC" w14:textId="77777777" w:rsidR="00AD7C41" w:rsidRDefault="00AD7C41" w:rsidP="00AD7C41">
      <w:pPr>
        <w:pStyle w:val="a8"/>
        <w:ind w:firstLine="220"/>
      </w:pPr>
      <w:r w:rsidRPr="0055015E">
        <w:rPr>
          <w:rStyle w:val="aa"/>
        </w:rPr>
        <w:footnoteRef/>
      </w:r>
      <w:r>
        <w:t xml:space="preserve"> </w:t>
      </w:r>
      <w:r>
        <w:rPr>
          <w:rFonts w:hint="eastAsia"/>
        </w:rPr>
        <w:t>福岡県</w:t>
      </w:r>
      <w:r>
        <w:t xml:space="preserve">”One Helthj” </w:t>
      </w:r>
      <w:r w:rsidRPr="0039067E">
        <w:t>2023</w:t>
      </w:r>
      <w:r w:rsidRPr="0039067E">
        <w:t>年</w:t>
      </w:r>
      <w:r w:rsidRPr="0039067E">
        <w:t>2</w:t>
      </w:r>
      <w:r w:rsidRPr="0039067E">
        <w:t>月</w:t>
      </w:r>
      <w:r w:rsidRPr="0039067E">
        <w:t>14</w:t>
      </w:r>
      <w:r w:rsidRPr="0039067E">
        <w:t>日更新</w:t>
      </w:r>
      <w:r>
        <w:rPr>
          <w:rFonts w:hint="eastAsia"/>
        </w:rPr>
        <w:t>。</w:t>
      </w:r>
      <w:r w:rsidRPr="0039067E">
        <w:t>https://www.pref.fukuoka.lg.jp/contents/one-health-fukuoka.html</w:t>
      </w:r>
    </w:p>
  </w:footnote>
  <w:footnote w:id="2">
    <w:p w14:paraId="6AE1D119" w14:textId="77777777" w:rsidR="007E7298" w:rsidRDefault="007E7298" w:rsidP="007E7298">
      <w:pPr>
        <w:pStyle w:val="a8"/>
        <w:ind w:firstLine="220"/>
      </w:pPr>
      <w:r w:rsidRPr="0055015E">
        <w:rPr>
          <w:rStyle w:val="aa"/>
        </w:rPr>
        <w:footnoteRef/>
      </w:r>
      <w:r>
        <w:t xml:space="preserve"> </w:t>
      </w:r>
      <w:r>
        <w:rPr>
          <w:rFonts w:hint="eastAsia"/>
        </w:rPr>
        <w:t>岐阜県健康福祉部生活衛生課</w:t>
      </w:r>
      <w:r>
        <w:rPr>
          <w:rFonts w:hint="eastAsia"/>
        </w:rPr>
        <w:t>2</w:t>
      </w:r>
      <w:r>
        <w:t>016</w:t>
      </w:r>
      <w:r>
        <w:rPr>
          <w:rFonts w:hint="eastAsia"/>
        </w:rPr>
        <w:t>年</w:t>
      </w:r>
      <w:r>
        <w:rPr>
          <w:rFonts w:hint="eastAsia"/>
        </w:rPr>
        <w:t>4</w:t>
      </w:r>
      <w:r>
        <w:rPr>
          <w:rFonts w:hint="eastAsia"/>
        </w:rPr>
        <w:t>月</w:t>
      </w:r>
      <w:r>
        <w:rPr>
          <w:rFonts w:hint="eastAsia"/>
        </w:rPr>
        <w:t>14</w:t>
      </w:r>
      <w:r>
        <w:rPr>
          <w:rFonts w:hint="eastAsia"/>
        </w:rPr>
        <w:t>日</w:t>
      </w:r>
      <w:r w:rsidRPr="00472334">
        <w:t>https://www.pref.saga.lg.jp/kiji00314843/index.html</w:t>
      </w:r>
    </w:p>
  </w:footnote>
  <w:footnote w:id="3">
    <w:p w14:paraId="741F8D56" w14:textId="77777777" w:rsidR="007E7298" w:rsidRPr="00472334" w:rsidRDefault="007E7298" w:rsidP="007E7298">
      <w:pPr>
        <w:pStyle w:val="a8"/>
        <w:ind w:firstLine="220"/>
      </w:pPr>
      <w:r w:rsidRPr="0055015E">
        <w:rPr>
          <w:rStyle w:val="aa"/>
        </w:rPr>
        <w:footnoteRef/>
      </w:r>
      <w:r>
        <w:t xml:space="preserve"> </w:t>
      </w:r>
      <w:r>
        <w:rPr>
          <w:rFonts w:hint="eastAsia"/>
        </w:rPr>
        <w:t>国立環境研究書侵入生物データベース「カエルの感染症・カエルツボカビの上陸」</w:t>
      </w:r>
      <w:r w:rsidRPr="00472334">
        <w:t>https://www.nies.go.jp/biodiversity/invasive/project3.html</w:t>
      </w:r>
    </w:p>
  </w:footnote>
  <w:footnote w:id="4">
    <w:p w14:paraId="17ADE264" w14:textId="77777777" w:rsidR="007E7298" w:rsidRDefault="007E7298" w:rsidP="007E7298">
      <w:pPr>
        <w:pStyle w:val="a8"/>
        <w:ind w:firstLine="220"/>
      </w:pPr>
      <w:r w:rsidRPr="0055015E">
        <w:rPr>
          <w:rStyle w:val="aa"/>
          <w:rPrChange w:id="42" w:author="正典 松浦" w:date="2023-12-12T20:42:00Z">
            <w:rPr>
              <w:rStyle w:val="aa"/>
              <w:sz w:val="20"/>
              <w:szCs w:val="22"/>
            </w:rPr>
          </w:rPrChange>
        </w:rPr>
        <w:footnoteRef/>
      </w:r>
      <w:r w:rsidRPr="00677C82">
        <w:rPr>
          <w:sz w:val="20"/>
          <w:szCs w:val="22"/>
        </w:rPr>
        <w:t xml:space="preserve"> </w:t>
      </w:r>
      <w:r w:rsidRPr="00677C82">
        <w:rPr>
          <w:rFonts w:hint="eastAsia"/>
          <w:sz w:val="20"/>
          <w:szCs w:val="22"/>
        </w:rPr>
        <w:t>本分析に用いた元データは</w:t>
      </w:r>
      <w:r w:rsidRPr="00677C82">
        <w:rPr>
          <w:rFonts w:hint="eastAsia"/>
          <w:sz w:val="20"/>
          <w:szCs w:val="22"/>
        </w:rPr>
        <w:t>2</w:t>
      </w:r>
      <w:r w:rsidRPr="00677C82">
        <w:rPr>
          <w:sz w:val="20"/>
          <w:szCs w:val="22"/>
        </w:rPr>
        <w:t>023</w:t>
      </w:r>
      <w:r w:rsidRPr="00677C82">
        <w:rPr>
          <w:rFonts w:hint="eastAsia"/>
          <w:sz w:val="20"/>
          <w:szCs w:val="22"/>
        </w:rPr>
        <w:t>年</w:t>
      </w:r>
      <w:r w:rsidRPr="00677C82">
        <w:rPr>
          <w:rFonts w:hint="eastAsia"/>
          <w:sz w:val="20"/>
          <w:szCs w:val="22"/>
        </w:rPr>
        <w:t>10</w:t>
      </w:r>
      <w:r w:rsidRPr="00677C82">
        <w:rPr>
          <w:rFonts w:hint="eastAsia"/>
          <w:sz w:val="20"/>
          <w:szCs w:val="22"/>
        </w:rPr>
        <w:t>月</w:t>
      </w:r>
      <w:r w:rsidRPr="00677C82">
        <w:rPr>
          <w:rFonts w:hint="eastAsia"/>
          <w:sz w:val="20"/>
          <w:szCs w:val="22"/>
        </w:rPr>
        <w:t>20</w:t>
      </w:r>
      <w:r w:rsidRPr="00677C82">
        <w:rPr>
          <w:rFonts w:hint="eastAsia"/>
          <w:sz w:val="20"/>
          <w:szCs w:val="22"/>
        </w:rPr>
        <w:t>日時点で</w:t>
      </w:r>
      <w:hyperlink r:id="rId1" w:history="1">
        <w:r w:rsidRPr="00677C82">
          <w:rPr>
            <w:rStyle w:val="ab"/>
            <w:sz w:val="20"/>
            <w:szCs w:val="22"/>
          </w:rPr>
          <w:t>https://trade.cites.org/#</w:t>
        </w:r>
      </w:hyperlink>
      <w:r w:rsidRPr="00677C82">
        <w:rPr>
          <w:rFonts w:hint="eastAsia"/>
          <w:sz w:val="20"/>
          <w:szCs w:val="22"/>
        </w:rPr>
        <w:t>から取得可能である。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A33"/>
    <w:multiLevelType w:val="hybridMultilevel"/>
    <w:tmpl w:val="CF14EF9A"/>
    <w:lvl w:ilvl="0" w:tplc="0E6EE97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3A105D5"/>
    <w:multiLevelType w:val="hybridMultilevel"/>
    <w:tmpl w:val="4C2A42D2"/>
    <w:lvl w:ilvl="0" w:tplc="D64CE43E">
      <w:start w:val="1"/>
      <w:numFmt w:val="decimal"/>
      <w:lvlText w:val="2.%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6D836FA"/>
    <w:multiLevelType w:val="multilevel"/>
    <w:tmpl w:val="B80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641921">
    <w:abstractNumId w:val="0"/>
  </w:num>
  <w:num w:numId="2" w16cid:durableId="635330115">
    <w:abstractNumId w:val="2"/>
  </w:num>
  <w:num w:numId="3" w16cid:durableId="2072386676">
    <w:abstractNumId w:val="0"/>
    <w:lvlOverride w:ilvl="0">
      <w:startOverride w:val="1"/>
    </w:lvlOverride>
  </w:num>
  <w:num w:numId="4" w16cid:durableId="20813626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正典 松浦">
    <w15:presenceInfo w15:providerId="Windows Live" w15:userId="74200133105b34ea"/>
  </w15:person>
  <w15:person w15:author="Masanori_Matsuura">
    <w15:presenceInfo w15:providerId="AD" w15:userId="S::Masanori_Matsuura@jetro.go.jp::b21ceaf6-abee-4d9f-bca6-66cb40c34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A7"/>
    <w:rsid w:val="00003A08"/>
    <w:rsid w:val="00010078"/>
    <w:rsid w:val="000123F5"/>
    <w:rsid w:val="000165C2"/>
    <w:rsid w:val="00023F7D"/>
    <w:rsid w:val="0002485F"/>
    <w:rsid w:val="000248CB"/>
    <w:rsid w:val="00024902"/>
    <w:rsid w:val="00030B1B"/>
    <w:rsid w:val="00032137"/>
    <w:rsid w:val="00033BD1"/>
    <w:rsid w:val="00035A9A"/>
    <w:rsid w:val="00037864"/>
    <w:rsid w:val="00041079"/>
    <w:rsid w:val="00042041"/>
    <w:rsid w:val="00042A83"/>
    <w:rsid w:val="000437B9"/>
    <w:rsid w:val="000451CB"/>
    <w:rsid w:val="00046724"/>
    <w:rsid w:val="00047039"/>
    <w:rsid w:val="00052F2D"/>
    <w:rsid w:val="00056BF5"/>
    <w:rsid w:val="00057DFC"/>
    <w:rsid w:val="0006712B"/>
    <w:rsid w:val="00067C07"/>
    <w:rsid w:val="00070FDB"/>
    <w:rsid w:val="00074B21"/>
    <w:rsid w:val="00076183"/>
    <w:rsid w:val="0007646A"/>
    <w:rsid w:val="00077A7C"/>
    <w:rsid w:val="00080682"/>
    <w:rsid w:val="0008284A"/>
    <w:rsid w:val="00084D0E"/>
    <w:rsid w:val="00091C25"/>
    <w:rsid w:val="000A3855"/>
    <w:rsid w:val="000A6576"/>
    <w:rsid w:val="000B12C9"/>
    <w:rsid w:val="000B341A"/>
    <w:rsid w:val="000B767F"/>
    <w:rsid w:val="000C30D5"/>
    <w:rsid w:val="000C55B2"/>
    <w:rsid w:val="000D1C5C"/>
    <w:rsid w:val="000D5886"/>
    <w:rsid w:val="000D5E7F"/>
    <w:rsid w:val="000D722D"/>
    <w:rsid w:val="000E2D38"/>
    <w:rsid w:val="000E5C8E"/>
    <w:rsid w:val="000F1265"/>
    <w:rsid w:val="000F324F"/>
    <w:rsid w:val="000F3FF0"/>
    <w:rsid w:val="0010054B"/>
    <w:rsid w:val="0010246F"/>
    <w:rsid w:val="00103EE7"/>
    <w:rsid w:val="00115AE2"/>
    <w:rsid w:val="00117F65"/>
    <w:rsid w:val="00124262"/>
    <w:rsid w:val="00124D4F"/>
    <w:rsid w:val="0012678D"/>
    <w:rsid w:val="001313EE"/>
    <w:rsid w:val="001376BF"/>
    <w:rsid w:val="00140FC6"/>
    <w:rsid w:val="0014156F"/>
    <w:rsid w:val="001431C7"/>
    <w:rsid w:val="00145B34"/>
    <w:rsid w:val="00150081"/>
    <w:rsid w:val="001501F2"/>
    <w:rsid w:val="001523A8"/>
    <w:rsid w:val="001568E8"/>
    <w:rsid w:val="001640F6"/>
    <w:rsid w:val="00171C9C"/>
    <w:rsid w:val="00172C11"/>
    <w:rsid w:val="00182618"/>
    <w:rsid w:val="0018465E"/>
    <w:rsid w:val="00190D80"/>
    <w:rsid w:val="00195403"/>
    <w:rsid w:val="00197D31"/>
    <w:rsid w:val="001A00F7"/>
    <w:rsid w:val="001A1062"/>
    <w:rsid w:val="001A1237"/>
    <w:rsid w:val="001A31A8"/>
    <w:rsid w:val="001A33EE"/>
    <w:rsid w:val="001A3A9D"/>
    <w:rsid w:val="001A5153"/>
    <w:rsid w:val="001A6043"/>
    <w:rsid w:val="001B2AC0"/>
    <w:rsid w:val="001B7A5B"/>
    <w:rsid w:val="001B7F2C"/>
    <w:rsid w:val="001C012E"/>
    <w:rsid w:val="001D19BD"/>
    <w:rsid w:val="001D697D"/>
    <w:rsid w:val="001E275E"/>
    <w:rsid w:val="001E519B"/>
    <w:rsid w:val="001E75A3"/>
    <w:rsid w:val="001F7F3A"/>
    <w:rsid w:val="00202FE0"/>
    <w:rsid w:val="0020467F"/>
    <w:rsid w:val="00204B94"/>
    <w:rsid w:val="00204D0F"/>
    <w:rsid w:val="00211228"/>
    <w:rsid w:val="00215C37"/>
    <w:rsid w:val="0022035A"/>
    <w:rsid w:val="0022428C"/>
    <w:rsid w:val="00224F8F"/>
    <w:rsid w:val="00231ADA"/>
    <w:rsid w:val="00233D5D"/>
    <w:rsid w:val="00234A5B"/>
    <w:rsid w:val="00235116"/>
    <w:rsid w:val="00237C60"/>
    <w:rsid w:val="002469AE"/>
    <w:rsid w:val="00253155"/>
    <w:rsid w:val="002533E4"/>
    <w:rsid w:val="002541B8"/>
    <w:rsid w:val="002766BC"/>
    <w:rsid w:val="00276FA3"/>
    <w:rsid w:val="0028082A"/>
    <w:rsid w:val="00282B65"/>
    <w:rsid w:val="00283FA3"/>
    <w:rsid w:val="002840E0"/>
    <w:rsid w:val="00294D93"/>
    <w:rsid w:val="002959FE"/>
    <w:rsid w:val="00296FF6"/>
    <w:rsid w:val="002977C8"/>
    <w:rsid w:val="002A1037"/>
    <w:rsid w:val="002A472A"/>
    <w:rsid w:val="002A6F64"/>
    <w:rsid w:val="002B0AB3"/>
    <w:rsid w:val="002B10D8"/>
    <w:rsid w:val="002B3E85"/>
    <w:rsid w:val="002B4F16"/>
    <w:rsid w:val="002B5405"/>
    <w:rsid w:val="002B5630"/>
    <w:rsid w:val="002C2305"/>
    <w:rsid w:val="002C5FCA"/>
    <w:rsid w:val="002D3552"/>
    <w:rsid w:val="002D6591"/>
    <w:rsid w:val="002E050A"/>
    <w:rsid w:val="002E62C9"/>
    <w:rsid w:val="002F2391"/>
    <w:rsid w:val="002F4717"/>
    <w:rsid w:val="002F501A"/>
    <w:rsid w:val="002F5A79"/>
    <w:rsid w:val="00302FDD"/>
    <w:rsid w:val="00303FDB"/>
    <w:rsid w:val="003070A5"/>
    <w:rsid w:val="003111A2"/>
    <w:rsid w:val="00312F68"/>
    <w:rsid w:val="00316B38"/>
    <w:rsid w:val="00317B18"/>
    <w:rsid w:val="003229F0"/>
    <w:rsid w:val="00330417"/>
    <w:rsid w:val="003306FE"/>
    <w:rsid w:val="00332170"/>
    <w:rsid w:val="00337570"/>
    <w:rsid w:val="00337C9A"/>
    <w:rsid w:val="00337DF5"/>
    <w:rsid w:val="00337F4C"/>
    <w:rsid w:val="003402B5"/>
    <w:rsid w:val="003445AB"/>
    <w:rsid w:val="00347F3B"/>
    <w:rsid w:val="003506AD"/>
    <w:rsid w:val="00350F9F"/>
    <w:rsid w:val="00352753"/>
    <w:rsid w:val="00353203"/>
    <w:rsid w:val="00354F59"/>
    <w:rsid w:val="00355174"/>
    <w:rsid w:val="003634B5"/>
    <w:rsid w:val="003776C3"/>
    <w:rsid w:val="00380018"/>
    <w:rsid w:val="003803BF"/>
    <w:rsid w:val="003803E7"/>
    <w:rsid w:val="003820A3"/>
    <w:rsid w:val="00384317"/>
    <w:rsid w:val="00390B62"/>
    <w:rsid w:val="00393959"/>
    <w:rsid w:val="003940FC"/>
    <w:rsid w:val="003959A1"/>
    <w:rsid w:val="003A256F"/>
    <w:rsid w:val="003A3DC1"/>
    <w:rsid w:val="003A444D"/>
    <w:rsid w:val="003A46C0"/>
    <w:rsid w:val="003A4802"/>
    <w:rsid w:val="003A672C"/>
    <w:rsid w:val="003A7F97"/>
    <w:rsid w:val="003B5969"/>
    <w:rsid w:val="003C0BD0"/>
    <w:rsid w:val="003C104E"/>
    <w:rsid w:val="003C25A1"/>
    <w:rsid w:val="003C6691"/>
    <w:rsid w:val="003C691D"/>
    <w:rsid w:val="003D7BD0"/>
    <w:rsid w:val="003D7C6C"/>
    <w:rsid w:val="003F09E1"/>
    <w:rsid w:val="004032F7"/>
    <w:rsid w:val="00403D04"/>
    <w:rsid w:val="00404D9A"/>
    <w:rsid w:val="004070A2"/>
    <w:rsid w:val="00407697"/>
    <w:rsid w:val="00410937"/>
    <w:rsid w:val="0041287C"/>
    <w:rsid w:val="00416DA9"/>
    <w:rsid w:val="00417294"/>
    <w:rsid w:val="00420573"/>
    <w:rsid w:val="00421F3F"/>
    <w:rsid w:val="00426739"/>
    <w:rsid w:val="004340C5"/>
    <w:rsid w:val="004345EF"/>
    <w:rsid w:val="00434D0F"/>
    <w:rsid w:val="0043700B"/>
    <w:rsid w:val="004420CB"/>
    <w:rsid w:val="00442B0E"/>
    <w:rsid w:val="004439F4"/>
    <w:rsid w:val="004506F1"/>
    <w:rsid w:val="00452F21"/>
    <w:rsid w:val="00454FD8"/>
    <w:rsid w:val="00455425"/>
    <w:rsid w:val="00456083"/>
    <w:rsid w:val="00456BFD"/>
    <w:rsid w:val="00463C64"/>
    <w:rsid w:val="004708F1"/>
    <w:rsid w:val="00472CAE"/>
    <w:rsid w:val="00474DFA"/>
    <w:rsid w:val="00475531"/>
    <w:rsid w:val="00480048"/>
    <w:rsid w:val="00480E06"/>
    <w:rsid w:val="0048348B"/>
    <w:rsid w:val="00485728"/>
    <w:rsid w:val="004916DA"/>
    <w:rsid w:val="00496CD2"/>
    <w:rsid w:val="004A19C8"/>
    <w:rsid w:val="004A502B"/>
    <w:rsid w:val="004B0D13"/>
    <w:rsid w:val="004B1F61"/>
    <w:rsid w:val="004B2025"/>
    <w:rsid w:val="004B2B8E"/>
    <w:rsid w:val="004B3D09"/>
    <w:rsid w:val="004B67E8"/>
    <w:rsid w:val="004B7779"/>
    <w:rsid w:val="004B77FB"/>
    <w:rsid w:val="004C1987"/>
    <w:rsid w:val="004D0031"/>
    <w:rsid w:val="004D095E"/>
    <w:rsid w:val="004D2E68"/>
    <w:rsid w:val="004E24AC"/>
    <w:rsid w:val="004E3220"/>
    <w:rsid w:val="004E68C7"/>
    <w:rsid w:val="004F0BEB"/>
    <w:rsid w:val="004F22B7"/>
    <w:rsid w:val="004F43F1"/>
    <w:rsid w:val="00515023"/>
    <w:rsid w:val="00515752"/>
    <w:rsid w:val="00515E7D"/>
    <w:rsid w:val="00521617"/>
    <w:rsid w:val="0052409C"/>
    <w:rsid w:val="005249EA"/>
    <w:rsid w:val="00524C57"/>
    <w:rsid w:val="0052768E"/>
    <w:rsid w:val="00535753"/>
    <w:rsid w:val="005371C2"/>
    <w:rsid w:val="005425F5"/>
    <w:rsid w:val="00543103"/>
    <w:rsid w:val="0055015E"/>
    <w:rsid w:val="0055176C"/>
    <w:rsid w:val="005547DB"/>
    <w:rsid w:val="00560B60"/>
    <w:rsid w:val="00561B53"/>
    <w:rsid w:val="00564E5C"/>
    <w:rsid w:val="005653B3"/>
    <w:rsid w:val="00567C5F"/>
    <w:rsid w:val="00570A57"/>
    <w:rsid w:val="00576A76"/>
    <w:rsid w:val="00581FCD"/>
    <w:rsid w:val="005828ED"/>
    <w:rsid w:val="0058383B"/>
    <w:rsid w:val="005869D2"/>
    <w:rsid w:val="00587C40"/>
    <w:rsid w:val="005B15BA"/>
    <w:rsid w:val="005B3188"/>
    <w:rsid w:val="005B57A7"/>
    <w:rsid w:val="005B59B5"/>
    <w:rsid w:val="005B756F"/>
    <w:rsid w:val="005C0A06"/>
    <w:rsid w:val="005C2A6E"/>
    <w:rsid w:val="005C3067"/>
    <w:rsid w:val="005C5550"/>
    <w:rsid w:val="005C74C3"/>
    <w:rsid w:val="005D063C"/>
    <w:rsid w:val="005D1F03"/>
    <w:rsid w:val="005D20C5"/>
    <w:rsid w:val="005D53D5"/>
    <w:rsid w:val="005E0B87"/>
    <w:rsid w:val="005E1027"/>
    <w:rsid w:val="005E7062"/>
    <w:rsid w:val="005F69A4"/>
    <w:rsid w:val="005F77C7"/>
    <w:rsid w:val="006030A1"/>
    <w:rsid w:val="00604120"/>
    <w:rsid w:val="00605648"/>
    <w:rsid w:val="00606571"/>
    <w:rsid w:val="00614390"/>
    <w:rsid w:val="00620497"/>
    <w:rsid w:val="00624E48"/>
    <w:rsid w:val="006319BD"/>
    <w:rsid w:val="0063361E"/>
    <w:rsid w:val="00634AFB"/>
    <w:rsid w:val="00635634"/>
    <w:rsid w:val="0063657C"/>
    <w:rsid w:val="006365CA"/>
    <w:rsid w:val="00644D57"/>
    <w:rsid w:val="006474CA"/>
    <w:rsid w:val="006504FC"/>
    <w:rsid w:val="00654D8E"/>
    <w:rsid w:val="00655DDC"/>
    <w:rsid w:val="00657EE8"/>
    <w:rsid w:val="006604E1"/>
    <w:rsid w:val="00662968"/>
    <w:rsid w:val="00665B14"/>
    <w:rsid w:val="00670420"/>
    <w:rsid w:val="00672158"/>
    <w:rsid w:val="00674AC1"/>
    <w:rsid w:val="00677C82"/>
    <w:rsid w:val="00680D64"/>
    <w:rsid w:val="00685164"/>
    <w:rsid w:val="00685FAD"/>
    <w:rsid w:val="006869D2"/>
    <w:rsid w:val="00693356"/>
    <w:rsid w:val="00693E5D"/>
    <w:rsid w:val="00694E78"/>
    <w:rsid w:val="0069638C"/>
    <w:rsid w:val="00697793"/>
    <w:rsid w:val="006A0CE2"/>
    <w:rsid w:val="006B43B7"/>
    <w:rsid w:val="006B5804"/>
    <w:rsid w:val="006C1438"/>
    <w:rsid w:val="006C44BD"/>
    <w:rsid w:val="006C6C81"/>
    <w:rsid w:val="006D1B3D"/>
    <w:rsid w:val="006D22E3"/>
    <w:rsid w:val="006D4ABB"/>
    <w:rsid w:val="006D5E18"/>
    <w:rsid w:val="006E0360"/>
    <w:rsid w:val="006E1084"/>
    <w:rsid w:val="006E3D55"/>
    <w:rsid w:val="006E6389"/>
    <w:rsid w:val="006E6730"/>
    <w:rsid w:val="006F7588"/>
    <w:rsid w:val="006F786A"/>
    <w:rsid w:val="00705530"/>
    <w:rsid w:val="007133E3"/>
    <w:rsid w:val="007136E0"/>
    <w:rsid w:val="00715586"/>
    <w:rsid w:val="00720954"/>
    <w:rsid w:val="00726C06"/>
    <w:rsid w:val="007277C9"/>
    <w:rsid w:val="00734283"/>
    <w:rsid w:val="00734A95"/>
    <w:rsid w:val="007437C9"/>
    <w:rsid w:val="00751E37"/>
    <w:rsid w:val="00751FA9"/>
    <w:rsid w:val="007531AB"/>
    <w:rsid w:val="00753A38"/>
    <w:rsid w:val="00757361"/>
    <w:rsid w:val="00761F1A"/>
    <w:rsid w:val="00763522"/>
    <w:rsid w:val="00766B1B"/>
    <w:rsid w:val="00775842"/>
    <w:rsid w:val="00781773"/>
    <w:rsid w:val="007845F4"/>
    <w:rsid w:val="00792F73"/>
    <w:rsid w:val="00793326"/>
    <w:rsid w:val="007978EB"/>
    <w:rsid w:val="007A172D"/>
    <w:rsid w:val="007A299C"/>
    <w:rsid w:val="007A728E"/>
    <w:rsid w:val="007B0017"/>
    <w:rsid w:val="007B3CD7"/>
    <w:rsid w:val="007C02FF"/>
    <w:rsid w:val="007C042A"/>
    <w:rsid w:val="007C0BF7"/>
    <w:rsid w:val="007C265D"/>
    <w:rsid w:val="007C3CFB"/>
    <w:rsid w:val="007C53EC"/>
    <w:rsid w:val="007C5528"/>
    <w:rsid w:val="007C5648"/>
    <w:rsid w:val="007C6563"/>
    <w:rsid w:val="007D176A"/>
    <w:rsid w:val="007D305B"/>
    <w:rsid w:val="007D5885"/>
    <w:rsid w:val="007D736A"/>
    <w:rsid w:val="007E00BF"/>
    <w:rsid w:val="007E118C"/>
    <w:rsid w:val="007E36B2"/>
    <w:rsid w:val="007E7298"/>
    <w:rsid w:val="007F0190"/>
    <w:rsid w:val="00801C67"/>
    <w:rsid w:val="00802C5C"/>
    <w:rsid w:val="00803A76"/>
    <w:rsid w:val="00810B56"/>
    <w:rsid w:val="00815466"/>
    <w:rsid w:val="00826BB9"/>
    <w:rsid w:val="00831658"/>
    <w:rsid w:val="0083465C"/>
    <w:rsid w:val="008355B9"/>
    <w:rsid w:val="00835648"/>
    <w:rsid w:val="008361B0"/>
    <w:rsid w:val="0084038A"/>
    <w:rsid w:val="008421D8"/>
    <w:rsid w:val="00845666"/>
    <w:rsid w:val="00852868"/>
    <w:rsid w:val="008541B8"/>
    <w:rsid w:val="00860657"/>
    <w:rsid w:val="00861BCC"/>
    <w:rsid w:val="00862474"/>
    <w:rsid w:val="00870D42"/>
    <w:rsid w:val="00872F47"/>
    <w:rsid w:val="00877E33"/>
    <w:rsid w:val="00880A2B"/>
    <w:rsid w:val="008820E3"/>
    <w:rsid w:val="008867A4"/>
    <w:rsid w:val="00896AD7"/>
    <w:rsid w:val="0089777D"/>
    <w:rsid w:val="008A0754"/>
    <w:rsid w:val="008A59B2"/>
    <w:rsid w:val="008A7194"/>
    <w:rsid w:val="008B1DA2"/>
    <w:rsid w:val="008B4D10"/>
    <w:rsid w:val="008B6FEA"/>
    <w:rsid w:val="008C05C2"/>
    <w:rsid w:val="008C1FCC"/>
    <w:rsid w:val="008C3EF1"/>
    <w:rsid w:val="008C52A4"/>
    <w:rsid w:val="008E24E2"/>
    <w:rsid w:val="008F1D88"/>
    <w:rsid w:val="008F23DE"/>
    <w:rsid w:val="008F4199"/>
    <w:rsid w:val="00903953"/>
    <w:rsid w:val="00904B00"/>
    <w:rsid w:val="009064E2"/>
    <w:rsid w:val="00911EE6"/>
    <w:rsid w:val="009131E5"/>
    <w:rsid w:val="00914588"/>
    <w:rsid w:val="00916CFA"/>
    <w:rsid w:val="00917B78"/>
    <w:rsid w:val="009200A6"/>
    <w:rsid w:val="00922861"/>
    <w:rsid w:val="00925C00"/>
    <w:rsid w:val="009360AC"/>
    <w:rsid w:val="00936275"/>
    <w:rsid w:val="009378B5"/>
    <w:rsid w:val="00937F34"/>
    <w:rsid w:val="00942128"/>
    <w:rsid w:val="0094265D"/>
    <w:rsid w:val="0095587E"/>
    <w:rsid w:val="00957141"/>
    <w:rsid w:val="00960315"/>
    <w:rsid w:val="009631E5"/>
    <w:rsid w:val="00963424"/>
    <w:rsid w:val="00964137"/>
    <w:rsid w:val="00964291"/>
    <w:rsid w:val="00964AF0"/>
    <w:rsid w:val="00965714"/>
    <w:rsid w:val="009773F2"/>
    <w:rsid w:val="00977833"/>
    <w:rsid w:val="00983EE7"/>
    <w:rsid w:val="009946CE"/>
    <w:rsid w:val="00996A93"/>
    <w:rsid w:val="00996F1F"/>
    <w:rsid w:val="009A1169"/>
    <w:rsid w:val="009A730D"/>
    <w:rsid w:val="009B235B"/>
    <w:rsid w:val="009B34CF"/>
    <w:rsid w:val="009B70B0"/>
    <w:rsid w:val="009B7A98"/>
    <w:rsid w:val="009C24CB"/>
    <w:rsid w:val="009D0BC1"/>
    <w:rsid w:val="009D1B03"/>
    <w:rsid w:val="009D6195"/>
    <w:rsid w:val="009E5017"/>
    <w:rsid w:val="009F2D49"/>
    <w:rsid w:val="009F750D"/>
    <w:rsid w:val="00A02DF2"/>
    <w:rsid w:val="00A03654"/>
    <w:rsid w:val="00A140AA"/>
    <w:rsid w:val="00A14C65"/>
    <w:rsid w:val="00A16DD1"/>
    <w:rsid w:val="00A20ECC"/>
    <w:rsid w:val="00A247B2"/>
    <w:rsid w:val="00A25AD6"/>
    <w:rsid w:val="00A25BBE"/>
    <w:rsid w:val="00A26103"/>
    <w:rsid w:val="00A279DF"/>
    <w:rsid w:val="00A27ED0"/>
    <w:rsid w:val="00A32F64"/>
    <w:rsid w:val="00A33265"/>
    <w:rsid w:val="00A4020C"/>
    <w:rsid w:val="00A662FE"/>
    <w:rsid w:val="00A6770B"/>
    <w:rsid w:val="00A70297"/>
    <w:rsid w:val="00A71F98"/>
    <w:rsid w:val="00A76E36"/>
    <w:rsid w:val="00A85752"/>
    <w:rsid w:val="00A90E36"/>
    <w:rsid w:val="00A92E52"/>
    <w:rsid w:val="00A931AB"/>
    <w:rsid w:val="00A95D91"/>
    <w:rsid w:val="00AA0DF1"/>
    <w:rsid w:val="00AA1C01"/>
    <w:rsid w:val="00AA1CD8"/>
    <w:rsid w:val="00AA3353"/>
    <w:rsid w:val="00AB1656"/>
    <w:rsid w:val="00AB277E"/>
    <w:rsid w:val="00AC12A3"/>
    <w:rsid w:val="00AC1A27"/>
    <w:rsid w:val="00AD20EE"/>
    <w:rsid w:val="00AD5DB8"/>
    <w:rsid w:val="00AD6923"/>
    <w:rsid w:val="00AD7316"/>
    <w:rsid w:val="00AD7C41"/>
    <w:rsid w:val="00AE0D27"/>
    <w:rsid w:val="00AE15ED"/>
    <w:rsid w:val="00AE3B4D"/>
    <w:rsid w:val="00AE42AC"/>
    <w:rsid w:val="00AE44E9"/>
    <w:rsid w:val="00AE4AC2"/>
    <w:rsid w:val="00AE6C56"/>
    <w:rsid w:val="00AE7BB2"/>
    <w:rsid w:val="00AF209D"/>
    <w:rsid w:val="00AF3B18"/>
    <w:rsid w:val="00AF3B52"/>
    <w:rsid w:val="00B0213A"/>
    <w:rsid w:val="00B10B90"/>
    <w:rsid w:val="00B119FF"/>
    <w:rsid w:val="00B123F6"/>
    <w:rsid w:val="00B12F65"/>
    <w:rsid w:val="00B13005"/>
    <w:rsid w:val="00B17069"/>
    <w:rsid w:val="00B1715B"/>
    <w:rsid w:val="00B173B9"/>
    <w:rsid w:val="00B201B8"/>
    <w:rsid w:val="00B20456"/>
    <w:rsid w:val="00B20EA2"/>
    <w:rsid w:val="00B21421"/>
    <w:rsid w:val="00B234EE"/>
    <w:rsid w:val="00B237CA"/>
    <w:rsid w:val="00B2622A"/>
    <w:rsid w:val="00B27F46"/>
    <w:rsid w:val="00B33A5D"/>
    <w:rsid w:val="00B3522B"/>
    <w:rsid w:val="00B36C50"/>
    <w:rsid w:val="00B4161D"/>
    <w:rsid w:val="00B43F58"/>
    <w:rsid w:val="00B45B7D"/>
    <w:rsid w:val="00B469C5"/>
    <w:rsid w:val="00B5264C"/>
    <w:rsid w:val="00B546AA"/>
    <w:rsid w:val="00B569B0"/>
    <w:rsid w:val="00B56B1F"/>
    <w:rsid w:val="00B57A54"/>
    <w:rsid w:val="00B602CF"/>
    <w:rsid w:val="00B6069D"/>
    <w:rsid w:val="00B61091"/>
    <w:rsid w:val="00B63024"/>
    <w:rsid w:val="00B63F9D"/>
    <w:rsid w:val="00B6550A"/>
    <w:rsid w:val="00B66547"/>
    <w:rsid w:val="00B754AE"/>
    <w:rsid w:val="00B80D69"/>
    <w:rsid w:val="00B832EE"/>
    <w:rsid w:val="00B84BD5"/>
    <w:rsid w:val="00B86874"/>
    <w:rsid w:val="00B872C8"/>
    <w:rsid w:val="00B877F1"/>
    <w:rsid w:val="00B91B24"/>
    <w:rsid w:val="00B91FDF"/>
    <w:rsid w:val="00B93684"/>
    <w:rsid w:val="00B9604C"/>
    <w:rsid w:val="00B97025"/>
    <w:rsid w:val="00B975BA"/>
    <w:rsid w:val="00B97D46"/>
    <w:rsid w:val="00B97DE2"/>
    <w:rsid w:val="00B97EF4"/>
    <w:rsid w:val="00BA22BF"/>
    <w:rsid w:val="00BA64B1"/>
    <w:rsid w:val="00BB2F78"/>
    <w:rsid w:val="00BB48F2"/>
    <w:rsid w:val="00BB7318"/>
    <w:rsid w:val="00BC0FD0"/>
    <w:rsid w:val="00BC6749"/>
    <w:rsid w:val="00BC7F91"/>
    <w:rsid w:val="00BE0F52"/>
    <w:rsid w:val="00BE38A9"/>
    <w:rsid w:val="00BE609E"/>
    <w:rsid w:val="00BE6DDB"/>
    <w:rsid w:val="00BF04B3"/>
    <w:rsid w:val="00BF1F9A"/>
    <w:rsid w:val="00BF4C48"/>
    <w:rsid w:val="00BF79F6"/>
    <w:rsid w:val="00C0008A"/>
    <w:rsid w:val="00C0586D"/>
    <w:rsid w:val="00C10422"/>
    <w:rsid w:val="00C113E9"/>
    <w:rsid w:val="00C117C2"/>
    <w:rsid w:val="00C15D55"/>
    <w:rsid w:val="00C17E59"/>
    <w:rsid w:val="00C21C51"/>
    <w:rsid w:val="00C238C7"/>
    <w:rsid w:val="00C239AA"/>
    <w:rsid w:val="00C27ACB"/>
    <w:rsid w:val="00C32760"/>
    <w:rsid w:val="00C339E2"/>
    <w:rsid w:val="00C35A2B"/>
    <w:rsid w:val="00C53DC5"/>
    <w:rsid w:val="00C53DFD"/>
    <w:rsid w:val="00C54AEE"/>
    <w:rsid w:val="00C65887"/>
    <w:rsid w:val="00C663CF"/>
    <w:rsid w:val="00C72C2E"/>
    <w:rsid w:val="00C76581"/>
    <w:rsid w:val="00C76774"/>
    <w:rsid w:val="00C807F0"/>
    <w:rsid w:val="00C836D0"/>
    <w:rsid w:val="00C93D9A"/>
    <w:rsid w:val="00C93E72"/>
    <w:rsid w:val="00C946AD"/>
    <w:rsid w:val="00C94B55"/>
    <w:rsid w:val="00C96F95"/>
    <w:rsid w:val="00CB2B1E"/>
    <w:rsid w:val="00CB4745"/>
    <w:rsid w:val="00CB544A"/>
    <w:rsid w:val="00CB7AA2"/>
    <w:rsid w:val="00CC0E7B"/>
    <w:rsid w:val="00CC7649"/>
    <w:rsid w:val="00CC7BBF"/>
    <w:rsid w:val="00CD04C5"/>
    <w:rsid w:val="00CD3CF3"/>
    <w:rsid w:val="00CD3DE3"/>
    <w:rsid w:val="00CD3F7D"/>
    <w:rsid w:val="00CE1757"/>
    <w:rsid w:val="00CE3805"/>
    <w:rsid w:val="00CE6509"/>
    <w:rsid w:val="00CE67C6"/>
    <w:rsid w:val="00CF64AD"/>
    <w:rsid w:val="00D13497"/>
    <w:rsid w:val="00D135F1"/>
    <w:rsid w:val="00D15B63"/>
    <w:rsid w:val="00D15C6A"/>
    <w:rsid w:val="00D15EF4"/>
    <w:rsid w:val="00D16976"/>
    <w:rsid w:val="00D16AC7"/>
    <w:rsid w:val="00D16C17"/>
    <w:rsid w:val="00D17F7A"/>
    <w:rsid w:val="00D21873"/>
    <w:rsid w:val="00D220CB"/>
    <w:rsid w:val="00D24034"/>
    <w:rsid w:val="00D24188"/>
    <w:rsid w:val="00D24A29"/>
    <w:rsid w:val="00D24D4E"/>
    <w:rsid w:val="00D260BF"/>
    <w:rsid w:val="00D27EFE"/>
    <w:rsid w:val="00D35FB4"/>
    <w:rsid w:val="00D364A7"/>
    <w:rsid w:val="00D3758B"/>
    <w:rsid w:val="00D459A2"/>
    <w:rsid w:val="00D46DEC"/>
    <w:rsid w:val="00D5376A"/>
    <w:rsid w:val="00D57EF1"/>
    <w:rsid w:val="00D6205D"/>
    <w:rsid w:val="00D715EB"/>
    <w:rsid w:val="00D72C78"/>
    <w:rsid w:val="00D74EC9"/>
    <w:rsid w:val="00D75638"/>
    <w:rsid w:val="00D76A8D"/>
    <w:rsid w:val="00D869D1"/>
    <w:rsid w:val="00D93778"/>
    <w:rsid w:val="00D9394E"/>
    <w:rsid w:val="00D9756B"/>
    <w:rsid w:val="00D9760C"/>
    <w:rsid w:val="00DA1F26"/>
    <w:rsid w:val="00DA5262"/>
    <w:rsid w:val="00DA7014"/>
    <w:rsid w:val="00DB0545"/>
    <w:rsid w:val="00DB0CEB"/>
    <w:rsid w:val="00DB1A38"/>
    <w:rsid w:val="00DB77CF"/>
    <w:rsid w:val="00DB79B6"/>
    <w:rsid w:val="00DC1BA5"/>
    <w:rsid w:val="00DC322A"/>
    <w:rsid w:val="00DC4555"/>
    <w:rsid w:val="00DC7C45"/>
    <w:rsid w:val="00DD2FA6"/>
    <w:rsid w:val="00DD4AE9"/>
    <w:rsid w:val="00DD5520"/>
    <w:rsid w:val="00DD6004"/>
    <w:rsid w:val="00DD7D0C"/>
    <w:rsid w:val="00DE0C48"/>
    <w:rsid w:val="00DE2B79"/>
    <w:rsid w:val="00DE5D56"/>
    <w:rsid w:val="00DE71FB"/>
    <w:rsid w:val="00DE7DE7"/>
    <w:rsid w:val="00DF206B"/>
    <w:rsid w:val="00DF42D4"/>
    <w:rsid w:val="00DF4509"/>
    <w:rsid w:val="00DF6F4B"/>
    <w:rsid w:val="00DF7B4E"/>
    <w:rsid w:val="00E01936"/>
    <w:rsid w:val="00E02699"/>
    <w:rsid w:val="00E044E0"/>
    <w:rsid w:val="00E0723C"/>
    <w:rsid w:val="00E11E4F"/>
    <w:rsid w:val="00E14535"/>
    <w:rsid w:val="00E30F75"/>
    <w:rsid w:val="00E356F7"/>
    <w:rsid w:val="00E4192A"/>
    <w:rsid w:val="00E52E8B"/>
    <w:rsid w:val="00E569BC"/>
    <w:rsid w:val="00E63120"/>
    <w:rsid w:val="00E73D99"/>
    <w:rsid w:val="00E7480B"/>
    <w:rsid w:val="00E74BC7"/>
    <w:rsid w:val="00E75D8E"/>
    <w:rsid w:val="00E76124"/>
    <w:rsid w:val="00E81AAF"/>
    <w:rsid w:val="00E8702D"/>
    <w:rsid w:val="00E946D2"/>
    <w:rsid w:val="00EA207F"/>
    <w:rsid w:val="00EA7C56"/>
    <w:rsid w:val="00EB059A"/>
    <w:rsid w:val="00EB159D"/>
    <w:rsid w:val="00EB1DCE"/>
    <w:rsid w:val="00EB3A8F"/>
    <w:rsid w:val="00EB3B0B"/>
    <w:rsid w:val="00EB3D55"/>
    <w:rsid w:val="00EB5AD2"/>
    <w:rsid w:val="00EC0983"/>
    <w:rsid w:val="00EC14EB"/>
    <w:rsid w:val="00EC6DE5"/>
    <w:rsid w:val="00EC71DB"/>
    <w:rsid w:val="00EC783B"/>
    <w:rsid w:val="00ED0B64"/>
    <w:rsid w:val="00ED574E"/>
    <w:rsid w:val="00EE2559"/>
    <w:rsid w:val="00EE3A89"/>
    <w:rsid w:val="00EE4A81"/>
    <w:rsid w:val="00EE5785"/>
    <w:rsid w:val="00EF3F56"/>
    <w:rsid w:val="00EF6A91"/>
    <w:rsid w:val="00EF72B4"/>
    <w:rsid w:val="00F11E98"/>
    <w:rsid w:val="00F129D7"/>
    <w:rsid w:val="00F12EFF"/>
    <w:rsid w:val="00F14608"/>
    <w:rsid w:val="00F14B6D"/>
    <w:rsid w:val="00F22D21"/>
    <w:rsid w:val="00F30396"/>
    <w:rsid w:val="00F316C1"/>
    <w:rsid w:val="00F3349B"/>
    <w:rsid w:val="00F33FAE"/>
    <w:rsid w:val="00F36DA8"/>
    <w:rsid w:val="00F37DB0"/>
    <w:rsid w:val="00F40BFD"/>
    <w:rsid w:val="00F41B99"/>
    <w:rsid w:val="00F42839"/>
    <w:rsid w:val="00F43405"/>
    <w:rsid w:val="00F43677"/>
    <w:rsid w:val="00F56447"/>
    <w:rsid w:val="00F57528"/>
    <w:rsid w:val="00F62071"/>
    <w:rsid w:val="00F71323"/>
    <w:rsid w:val="00F73179"/>
    <w:rsid w:val="00F7463B"/>
    <w:rsid w:val="00F85F9F"/>
    <w:rsid w:val="00F900AD"/>
    <w:rsid w:val="00F9542C"/>
    <w:rsid w:val="00F9740A"/>
    <w:rsid w:val="00FA1E1E"/>
    <w:rsid w:val="00FA78C9"/>
    <w:rsid w:val="00FB1B97"/>
    <w:rsid w:val="00FB4AF2"/>
    <w:rsid w:val="00FB6BF0"/>
    <w:rsid w:val="00FD002B"/>
    <w:rsid w:val="00FD07A4"/>
    <w:rsid w:val="00FD09A3"/>
    <w:rsid w:val="00FD4C1E"/>
    <w:rsid w:val="00FE0BB0"/>
    <w:rsid w:val="00FE4AF1"/>
    <w:rsid w:val="00FE7D05"/>
    <w:rsid w:val="00FE7E57"/>
    <w:rsid w:val="00FF1E76"/>
    <w:rsid w:val="00FF1FA6"/>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224BF3"/>
  <w15:chartTrackingRefBased/>
  <w15:docId w15:val="{D93E20E4-9775-4553-AC92-DBBAAD9A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B0"/>
    <w:pPr>
      <w:ind w:firstLineChars="100" w:firstLine="100"/>
      <w:jc w:val="both"/>
      <w:pPrChange w:id="0" w:author="正典 松浦" w:date="2023-12-12T20:58:00Z">
        <w:pPr>
          <w:jc w:val="both"/>
        </w:pPr>
      </w:pPrChange>
    </w:pPr>
    <w:rPr>
      <w:rFonts w:ascii="ＭＳ Ｐゴシック" w:eastAsia="ＭＳ 明朝" w:hAnsi="ＭＳ Ｐゴシック" w:cs="ＭＳ Ｐゴシック"/>
      <w:kern w:val="0"/>
      <w:sz w:val="22"/>
      <w:szCs w:val="24"/>
      <w:rPrChange w:id="0" w:author="正典 松浦" w:date="2023-12-12T20:58:00Z">
        <w:rPr>
          <w:rFonts w:ascii="ＭＳ Ｐゴシック" w:eastAsia="ＭＳ 明朝" w:hAnsi="ＭＳ Ｐゴシック" w:cs="ＭＳ Ｐゴシック"/>
          <w:sz w:val="22"/>
          <w:szCs w:val="24"/>
          <w:lang w:val="en-US" w:eastAsia="ja-JP" w:bidi="bn-BD"/>
        </w:rPr>
      </w:rPrChange>
    </w:rPr>
  </w:style>
  <w:style w:type="paragraph" w:styleId="1">
    <w:name w:val="heading 1"/>
    <w:basedOn w:val="a"/>
    <w:next w:val="a"/>
    <w:link w:val="10"/>
    <w:uiPriority w:val="9"/>
    <w:qFormat/>
    <w:rsid w:val="003402B5"/>
    <w:pPr>
      <w:keepNext/>
      <w:numPr>
        <w:numId w:val="1"/>
      </w:numPr>
      <w:ind w:left="0" w:firstLine="0"/>
      <w:outlineLvl w:val="0"/>
    </w:pPr>
    <w:rPr>
      <w:rFonts w:asciiTheme="majorHAnsi" w:hAnsiTheme="majorHAnsi" w:cstheme="majorBidi"/>
      <w:szCs w:val="30"/>
    </w:rPr>
  </w:style>
  <w:style w:type="paragraph" w:styleId="2">
    <w:name w:val="heading 2"/>
    <w:basedOn w:val="a"/>
    <w:next w:val="a"/>
    <w:link w:val="20"/>
    <w:uiPriority w:val="9"/>
    <w:unhideWhenUsed/>
    <w:qFormat/>
    <w:rsid w:val="00B12F65"/>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D4C1E"/>
    <w:pPr>
      <w:keepNext/>
      <w:ind w:leftChars="400" w:left="400"/>
      <w:outlineLvl w:val="2"/>
    </w:pPr>
    <w:rPr>
      <w:rFonts w:asciiTheme="majorHAnsi" w:eastAsiaTheme="majorEastAsia" w:hAnsiTheme="majorHAnsi" w:cstheme="majorBidi"/>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402B5"/>
    <w:rPr>
      <w:rFonts w:asciiTheme="majorHAnsi" w:eastAsia="ＭＳ 明朝" w:hAnsiTheme="majorHAnsi" w:cstheme="majorBidi"/>
      <w:kern w:val="0"/>
      <w:sz w:val="22"/>
      <w:szCs w:val="30"/>
    </w:rPr>
  </w:style>
  <w:style w:type="paragraph" w:styleId="a3">
    <w:name w:val="Subtitle"/>
    <w:basedOn w:val="a"/>
    <w:next w:val="a"/>
    <w:link w:val="a4"/>
    <w:uiPriority w:val="11"/>
    <w:qFormat/>
    <w:rsid w:val="008E24E2"/>
    <w:pPr>
      <w:jc w:val="right"/>
      <w:outlineLvl w:val="1"/>
    </w:pPr>
    <w:rPr>
      <w:rFonts w:eastAsiaTheme="majorEastAsia" w:cstheme="minorBidi"/>
      <w:sz w:val="24"/>
      <w:szCs w:val="30"/>
    </w:rPr>
  </w:style>
  <w:style w:type="character" w:customStyle="1" w:styleId="a4">
    <w:name w:val="副題 (文字)"/>
    <w:basedOn w:val="a0"/>
    <w:link w:val="a3"/>
    <w:uiPriority w:val="11"/>
    <w:rsid w:val="008E24E2"/>
    <w:rPr>
      <w:rFonts w:eastAsiaTheme="majorEastAsia"/>
      <w:sz w:val="24"/>
      <w:szCs w:val="30"/>
    </w:rPr>
  </w:style>
  <w:style w:type="paragraph" w:styleId="a5">
    <w:name w:val="Title"/>
    <w:basedOn w:val="a"/>
    <w:next w:val="a"/>
    <w:link w:val="a6"/>
    <w:uiPriority w:val="10"/>
    <w:qFormat/>
    <w:rsid w:val="008A0754"/>
    <w:pPr>
      <w:jc w:val="center"/>
      <w:outlineLvl w:val="0"/>
    </w:pPr>
    <w:rPr>
      <w:rFonts w:asciiTheme="majorHAnsi" w:eastAsiaTheme="majorEastAsia" w:hAnsiTheme="majorHAnsi" w:cstheme="majorBidi"/>
      <w:szCs w:val="40"/>
    </w:rPr>
  </w:style>
  <w:style w:type="character" w:customStyle="1" w:styleId="a6">
    <w:name w:val="表題 (文字)"/>
    <w:basedOn w:val="a0"/>
    <w:link w:val="a5"/>
    <w:uiPriority w:val="10"/>
    <w:rsid w:val="008A0754"/>
    <w:rPr>
      <w:rFonts w:asciiTheme="majorHAnsi" w:eastAsiaTheme="majorEastAsia" w:hAnsiTheme="majorHAnsi" w:cstheme="majorBidi"/>
      <w:kern w:val="0"/>
      <w:szCs w:val="40"/>
    </w:rPr>
  </w:style>
  <w:style w:type="paragraph" w:styleId="a7">
    <w:name w:val="Bibliography"/>
    <w:basedOn w:val="a"/>
    <w:next w:val="a"/>
    <w:uiPriority w:val="37"/>
    <w:unhideWhenUsed/>
    <w:rsid w:val="00454FD8"/>
    <w:pPr>
      <w:spacing w:line="480" w:lineRule="auto"/>
      <w:ind w:left="720" w:hanging="720"/>
    </w:pPr>
  </w:style>
  <w:style w:type="paragraph" w:styleId="a8">
    <w:name w:val="footnote text"/>
    <w:basedOn w:val="a"/>
    <w:link w:val="a9"/>
    <w:uiPriority w:val="99"/>
    <w:semiHidden/>
    <w:unhideWhenUsed/>
    <w:rsid w:val="00EC14EB"/>
    <w:pPr>
      <w:snapToGrid w:val="0"/>
    </w:pPr>
  </w:style>
  <w:style w:type="character" w:customStyle="1" w:styleId="a9">
    <w:name w:val="脚注文字列 (文字)"/>
    <w:basedOn w:val="a0"/>
    <w:link w:val="a8"/>
    <w:uiPriority w:val="99"/>
    <w:semiHidden/>
    <w:rsid w:val="00EC14EB"/>
    <w:rPr>
      <w:rFonts w:ascii="Times New Roman" w:hAnsi="Times New Roman" w:cs="Vrinda"/>
    </w:rPr>
  </w:style>
  <w:style w:type="character" w:styleId="aa">
    <w:name w:val="footnote reference"/>
    <w:basedOn w:val="a0"/>
    <w:uiPriority w:val="99"/>
    <w:semiHidden/>
    <w:unhideWhenUsed/>
    <w:rsid w:val="00EC14EB"/>
    <w:rPr>
      <w:vertAlign w:val="superscript"/>
    </w:rPr>
  </w:style>
  <w:style w:type="character" w:styleId="ab">
    <w:name w:val="Hyperlink"/>
    <w:basedOn w:val="a0"/>
    <w:uiPriority w:val="99"/>
    <w:unhideWhenUsed/>
    <w:rsid w:val="00EC14EB"/>
    <w:rPr>
      <w:color w:val="0563C1" w:themeColor="hyperlink"/>
      <w:u w:val="single"/>
    </w:rPr>
  </w:style>
  <w:style w:type="character" w:styleId="ac">
    <w:name w:val="Unresolved Mention"/>
    <w:basedOn w:val="a0"/>
    <w:uiPriority w:val="99"/>
    <w:semiHidden/>
    <w:unhideWhenUsed/>
    <w:rsid w:val="00EC14EB"/>
    <w:rPr>
      <w:color w:val="605E5C"/>
      <w:shd w:val="clear" w:color="auto" w:fill="E1DFDD"/>
    </w:rPr>
  </w:style>
  <w:style w:type="paragraph" w:styleId="ad">
    <w:name w:val="caption"/>
    <w:basedOn w:val="a"/>
    <w:next w:val="a"/>
    <w:uiPriority w:val="35"/>
    <w:unhideWhenUsed/>
    <w:qFormat/>
    <w:rsid w:val="005B15BA"/>
    <w:pPr>
      <w:jc w:val="center"/>
    </w:pPr>
    <w:rPr>
      <w:bCs/>
      <w:szCs w:val="26"/>
    </w:rPr>
  </w:style>
  <w:style w:type="character" w:customStyle="1" w:styleId="30">
    <w:name w:val="見出し 3 (文字)"/>
    <w:basedOn w:val="a0"/>
    <w:link w:val="3"/>
    <w:uiPriority w:val="9"/>
    <w:semiHidden/>
    <w:rsid w:val="00FD4C1E"/>
    <w:rPr>
      <w:rFonts w:asciiTheme="majorHAnsi" w:eastAsiaTheme="majorEastAsia" w:hAnsiTheme="majorHAnsi" w:cstheme="majorBidi"/>
      <w:kern w:val="0"/>
      <w:sz w:val="24"/>
      <w:szCs w:val="30"/>
    </w:rPr>
  </w:style>
  <w:style w:type="table" w:styleId="ae">
    <w:name w:val="Table Grid"/>
    <w:basedOn w:val="a1"/>
    <w:uiPriority w:val="39"/>
    <w:rsid w:val="00834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83465C"/>
    <w:rPr>
      <w:b/>
      <w:bCs/>
    </w:rPr>
  </w:style>
  <w:style w:type="paragraph" w:styleId="af0">
    <w:name w:val="header"/>
    <w:basedOn w:val="a"/>
    <w:link w:val="af1"/>
    <w:uiPriority w:val="99"/>
    <w:unhideWhenUsed/>
    <w:rsid w:val="00F30396"/>
    <w:pPr>
      <w:tabs>
        <w:tab w:val="center" w:pos="4252"/>
        <w:tab w:val="right" w:pos="8504"/>
      </w:tabs>
      <w:snapToGrid w:val="0"/>
    </w:pPr>
  </w:style>
  <w:style w:type="character" w:customStyle="1" w:styleId="af1">
    <w:name w:val="ヘッダー (文字)"/>
    <w:basedOn w:val="a0"/>
    <w:link w:val="af0"/>
    <w:uiPriority w:val="99"/>
    <w:rsid w:val="00F30396"/>
    <w:rPr>
      <w:rFonts w:ascii="ＭＳ Ｐゴシック" w:eastAsia="ＭＳ ゴシック" w:hAnsi="ＭＳ Ｐゴシック" w:cs="ＭＳ Ｐゴシック"/>
      <w:kern w:val="0"/>
      <w:szCs w:val="24"/>
    </w:rPr>
  </w:style>
  <w:style w:type="paragraph" w:styleId="af2">
    <w:name w:val="footer"/>
    <w:basedOn w:val="a"/>
    <w:link w:val="af3"/>
    <w:uiPriority w:val="99"/>
    <w:unhideWhenUsed/>
    <w:rsid w:val="00F30396"/>
    <w:pPr>
      <w:tabs>
        <w:tab w:val="center" w:pos="4252"/>
        <w:tab w:val="right" w:pos="8504"/>
      </w:tabs>
      <w:snapToGrid w:val="0"/>
    </w:pPr>
  </w:style>
  <w:style w:type="character" w:customStyle="1" w:styleId="af3">
    <w:name w:val="フッター (文字)"/>
    <w:basedOn w:val="a0"/>
    <w:link w:val="af2"/>
    <w:uiPriority w:val="99"/>
    <w:rsid w:val="00F30396"/>
    <w:rPr>
      <w:rFonts w:ascii="ＭＳ Ｐゴシック" w:eastAsia="ＭＳ ゴシック" w:hAnsi="ＭＳ Ｐゴシック" w:cs="ＭＳ Ｐゴシック"/>
      <w:kern w:val="0"/>
      <w:szCs w:val="24"/>
    </w:rPr>
  </w:style>
  <w:style w:type="character" w:customStyle="1" w:styleId="20">
    <w:name w:val="見出し 2 (文字)"/>
    <w:basedOn w:val="a0"/>
    <w:link w:val="2"/>
    <w:uiPriority w:val="9"/>
    <w:rsid w:val="00B12F65"/>
    <w:rPr>
      <w:rFonts w:asciiTheme="majorHAnsi" w:eastAsiaTheme="majorEastAsia" w:hAnsiTheme="majorHAnsi" w:cstheme="majorBidi"/>
      <w:kern w:val="0"/>
      <w:szCs w:val="24"/>
    </w:rPr>
  </w:style>
  <w:style w:type="paragraph" w:styleId="af4">
    <w:name w:val="List Paragraph"/>
    <w:basedOn w:val="a"/>
    <w:uiPriority w:val="34"/>
    <w:qFormat/>
    <w:rsid w:val="007D305B"/>
    <w:pPr>
      <w:ind w:leftChars="400" w:left="840"/>
    </w:pPr>
  </w:style>
  <w:style w:type="character" w:styleId="af5">
    <w:name w:val="annotation reference"/>
    <w:basedOn w:val="a0"/>
    <w:uiPriority w:val="99"/>
    <w:semiHidden/>
    <w:unhideWhenUsed/>
    <w:rsid w:val="00052F2D"/>
    <w:rPr>
      <w:sz w:val="18"/>
      <w:szCs w:val="18"/>
    </w:rPr>
  </w:style>
  <w:style w:type="paragraph" w:styleId="af6">
    <w:name w:val="annotation text"/>
    <w:basedOn w:val="a"/>
    <w:link w:val="af7"/>
    <w:uiPriority w:val="99"/>
    <w:unhideWhenUsed/>
    <w:rsid w:val="00052F2D"/>
    <w:pPr>
      <w:jc w:val="left"/>
    </w:pPr>
  </w:style>
  <w:style w:type="character" w:customStyle="1" w:styleId="af7">
    <w:name w:val="コメント文字列 (文字)"/>
    <w:basedOn w:val="a0"/>
    <w:link w:val="af6"/>
    <w:uiPriority w:val="99"/>
    <w:rsid w:val="00052F2D"/>
    <w:rPr>
      <w:rFonts w:ascii="ＭＳ Ｐゴシック" w:eastAsia="ＭＳ ゴシック" w:hAnsi="ＭＳ Ｐゴシック" w:cs="ＭＳ Ｐゴシック"/>
      <w:kern w:val="0"/>
      <w:szCs w:val="24"/>
    </w:rPr>
  </w:style>
  <w:style w:type="paragraph" w:styleId="af8">
    <w:name w:val="annotation subject"/>
    <w:basedOn w:val="af6"/>
    <w:next w:val="af6"/>
    <w:link w:val="af9"/>
    <w:uiPriority w:val="99"/>
    <w:semiHidden/>
    <w:unhideWhenUsed/>
    <w:rsid w:val="00052F2D"/>
    <w:rPr>
      <w:b/>
      <w:bCs/>
    </w:rPr>
  </w:style>
  <w:style w:type="character" w:customStyle="1" w:styleId="af9">
    <w:name w:val="コメント内容 (文字)"/>
    <w:basedOn w:val="af7"/>
    <w:link w:val="af8"/>
    <w:uiPriority w:val="99"/>
    <w:semiHidden/>
    <w:rsid w:val="00052F2D"/>
    <w:rPr>
      <w:rFonts w:ascii="ＭＳ Ｐゴシック" w:eastAsia="ＭＳ ゴシック" w:hAnsi="ＭＳ Ｐゴシック" w:cs="ＭＳ Ｐゴシック"/>
      <w:b/>
      <w:bCs/>
      <w:kern w:val="0"/>
      <w:szCs w:val="24"/>
    </w:rPr>
  </w:style>
  <w:style w:type="character" w:styleId="afa">
    <w:name w:val="FollowedHyperlink"/>
    <w:basedOn w:val="a0"/>
    <w:uiPriority w:val="99"/>
    <w:semiHidden/>
    <w:unhideWhenUsed/>
    <w:rsid w:val="003A46C0"/>
    <w:rPr>
      <w:color w:val="954F72" w:themeColor="followedHyperlink"/>
      <w:u w:val="single"/>
    </w:rPr>
  </w:style>
  <w:style w:type="paragraph" w:styleId="afb">
    <w:name w:val="Revision"/>
    <w:hidden/>
    <w:uiPriority w:val="99"/>
    <w:semiHidden/>
    <w:rsid w:val="00AD7C41"/>
    <w:rPr>
      <w:rFonts w:ascii="ＭＳ Ｐゴシック" w:eastAsia="ＭＳ ゴシック" w:hAnsi="ＭＳ Ｐゴシック" w:cs="ＭＳ Ｐゴシック"/>
      <w:kern w:val="0"/>
      <w:szCs w:val="24"/>
    </w:rPr>
  </w:style>
  <w:style w:type="character" w:styleId="afc">
    <w:name w:val="line number"/>
    <w:basedOn w:val="a0"/>
    <w:uiPriority w:val="99"/>
    <w:semiHidden/>
    <w:unhideWhenUsed/>
    <w:rsid w:val="003402B5"/>
  </w:style>
  <w:style w:type="character" w:styleId="afd">
    <w:name w:val="endnote reference"/>
    <w:basedOn w:val="a0"/>
    <w:uiPriority w:val="99"/>
    <w:semiHidden/>
    <w:unhideWhenUsed/>
    <w:rsid w:val="005501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641">
      <w:bodyDiv w:val="1"/>
      <w:marLeft w:val="0"/>
      <w:marRight w:val="0"/>
      <w:marTop w:val="0"/>
      <w:marBottom w:val="0"/>
      <w:divBdr>
        <w:top w:val="none" w:sz="0" w:space="0" w:color="auto"/>
        <w:left w:val="none" w:sz="0" w:space="0" w:color="auto"/>
        <w:bottom w:val="none" w:sz="0" w:space="0" w:color="auto"/>
        <w:right w:val="none" w:sz="0" w:space="0" w:color="auto"/>
      </w:divBdr>
    </w:div>
    <w:div w:id="20516013">
      <w:bodyDiv w:val="1"/>
      <w:marLeft w:val="0"/>
      <w:marRight w:val="0"/>
      <w:marTop w:val="0"/>
      <w:marBottom w:val="0"/>
      <w:divBdr>
        <w:top w:val="none" w:sz="0" w:space="0" w:color="auto"/>
        <w:left w:val="none" w:sz="0" w:space="0" w:color="auto"/>
        <w:bottom w:val="none" w:sz="0" w:space="0" w:color="auto"/>
        <w:right w:val="none" w:sz="0" w:space="0" w:color="auto"/>
      </w:divBdr>
    </w:div>
    <w:div w:id="33770389">
      <w:bodyDiv w:val="1"/>
      <w:marLeft w:val="0"/>
      <w:marRight w:val="0"/>
      <w:marTop w:val="0"/>
      <w:marBottom w:val="0"/>
      <w:divBdr>
        <w:top w:val="none" w:sz="0" w:space="0" w:color="auto"/>
        <w:left w:val="none" w:sz="0" w:space="0" w:color="auto"/>
        <w:bottom w:val="none" w:sz="0" w:space="0" w:color="auto"/>
        <w:right w:val="none" w:sz="0" w:space="0" w:color="auto"/>
      </w:divBdr>
    </w:div>
    <w:div w:id="49230667">
      <w:bodyDiv w:val="1"/>
      <w:marLeft w:val="0"/>
      <w:marRight w:val="0"/>
      <w:marTop w:val="0"/>
      <w:marBottom w:val="0"/>
      <w:divBdr>
        <w:top w:val="none" w:sz="0" w:space="0" w:color="auto"/>
        <w:left w:val="none" w:sz="0" w:space="0" w:color="auto"/>
        <w:bottom w:val="none" w:sz="0" w:space="0" w:color="auto"/>
        <w:right w:val="none" w:sz="0" w:space="0" w:color="auto"/>
      </w:divBdr>
    </w:div>
    <w:div w:id="63376719">
      <w:bodyDiv w:val="1"/>
      <w:marLeft w:val="0"/>
      <w:marRight w:val="0"/>
      <w:marTop w:val="0"/>
      <w:marBottom w:val="0"/>
      <w:divBdr>
        <w:top w:val="none" w:sz="0" w:space="0" w:color="auto"/>
        <w:left w:val="none" w:sz="0" w:space="0" w:color="auto"/>
        <w:bottom w:val="none" w:sz="0" w:space="0" w:color="auto"/>
        <w:right w:val="none" w:sz="0" w:space="0" w:color="auto"/>
      </w:divBdr>
    </w:div>
    <w:div w:id="94250357">
      <w:bodyDiv w:val="1"/>
      <w:marLeft w:val="0"/>
      <w:marRight w:val="0"/>
      <w:marTop w:val="0"/>
      <w:marBottom w:val="0"/>
      <w:divBdr>
        <w:top w:val="none" w:sz="0" w:space="0" w:color="auto"/>
        <w:left w:val="none" w:sz="0" w:space="0" w:color="auto"/>
        <w:bottom w:val="none" w:sz="0" w:space="0" w:color="auto"/>
        <w:right w:val="none" w:sz="0" w:space="0" w:color="auto"/>
      </w:divBdr>
    </w:div>
    <w:div w:id="147019454">
      <w:bodyDiv w:val="1"/>
      <w:marLeft w:val="0"/>
      <w:marRight w:val="0"/>
      <w:marTop w:val="0"/>
      <w:marBottom w:val="0"/>
      <w:divBdr>
        <w:top w:val="none" w:sz="0" w:space="0" w:color="auto"/>
        <w:left w:val="none" w:sz="0" w:space="0" w:color="auto"/>
        <w:bottom w:val="none" w:sz="0" w:space="0" w:color="auto"/>
        <w:right w:val="none" w:sz="0" w:space="0" w:color="auto"/>
      </w:divBdr>
    </w:div>
    <w:div w:id="242034997">
      <w:bodyDiv w:val="1"/>
      <w:marLeft w:val="0"/>
      <w:marRight w:val="0"/>
      <w:marTop w:val="0"/>
      <w:marBottom w:val="0"/>
      <w:divBdr>
        <w:top w:val="none" w:sz="0" w:space="0" w:color="auto"/>
        <w:left w:val="none" w:sz="0" w:space="0" w:color="auto"/>
        <w:bottom w:val="none" w:sz="0" w:space="0" w:color="auto"/>
        <w:right w:val="none" w:sz="0" w:space="0" w:color="auto"/>
      </w:divBdr>
    </w:div>
    <w:div w:id="275598431">
      <w:bodyDiv w:val="1"/>
      <w:marLeft w:val="0"/>
      <w:marRight w:val="0"/>
      <w:marTop w:val="0"/>
      <w:marBottom w:val="0"/>
      <w:divBdr>
        <w:top w:val="none" w:sz="0" w:space="0" w:color="auto"/>
        <w:left w:val="none" w:sz="0" w:space="0" w:color="auto"/>
        <w:bottom w:val="none" w:sz="0" w:space="0" w:color="auto"/>
        <w:right w:val="none" w:sz="0" w:space="0" w:color="auto"/>
      </w:divBdr>
    </w:div>
    <w:div w:id="366493896">
      <w:bodyDiv w:val="1"/>
      <w:marLeft w:val="0"/>
      <w:marRight w:val="0"/>
      <w:marTop w:val="0"/>
      <w:marBottom w:val="0"/>
      <w:divBdr>
        <w:top w:val="none" w:sz="0" w:space="0" w:color="auto"/>
        <w:left w:val="none" w:sz="0" w:space="0" w:color="auto"/>
        <w:bottom w:val="none" w:sz="0" w:space="0" w:color="auto"/>
        <w:right w:val="none" w:sz="0" w:space="0" w:color="auto"/>
      </w:divBdr>
    </w:div>
    <w:div w:id="422536302">
      <w:bodyDiv w:val="1"/>
      <w:marLeft w:val="0"/>
      <w:marRight w:val="0"/>
      <w:marTop w:val="0"/>
      <w:marBottom w:val="0"/>
      <w:divBdr>
        <w:top w:val="none" w:sz="0" w:space="0" w:color="auto"/>
        <w:left w:val="none" w:sz="0" w:space="0" w:color="auto"/>
        <w:bottom w:val="none" w:sz="0" w:space="0" w:color="auto"/>
        <w:right w:val="none" w:sz="0" w:space="0" w:color="auto"/>
      </w:divBdr>
    </w:div>
    <w:div w:id="544828841">
      <w:bodyDiv w:val="1"/>
      <w:marLeft w:val="0"/>
      <w:marRight w:val="0"/>
      <w:marTop w:val="0"/>
      <w:marBottom w:val="0"/>
      <w:divBdr>
        <w:top w:val="none" w:sz="0" w:space="0" w:color="auto"/>
        <w:left w:val="none" w:sz="0" w:space="0" w:color="auto"/>
        <w:bottom w:val="none" w:sz="0" w:space="0" w:color="auto"/>
        <w:right w:val="none" w:sz="0" w:space="0" w:color="auto"/>
      </w:divBdr>
    </w:div>
    <w:div w:id="647050768">
      <w:bodyDiv w:val="1"/>
      <w:marLeft w:val="0"/>
      <w:marRight w:val="0"/>
      <w:marTop w:val="0"/>
      <w:marBottom w:val="0"/>
      <w:divBdr>
        <w:top w:val="none" w:sz="0" w:space="0" w:color="auto"/>
        <w:left w:val="none" w:sz="0" w:space="0" w:color="auto"/>
        <w:bottom w:val="none" w:sz="0" w:space="0" w:color="auto"/>
        <w:right w:val="none" w:sz="0" w:space="0" w:color="auto"/>
      </w:divBdr>
    </w:div>
    <w:div w:id="650139865">
      <w:bodyDiv w:val="1"/>
      <w:marLeft w:val="0"/>
      <w:marRight w:val="0"/>
      <w:marTop w:val="0"/>
      <w:marBottom w:val="0"/>
      <w:divBdr>
        <w:top w:val="none" w:sz="0" w:space="0" w:color="auto"/>
        <w:left w:val="none" w:sz="0" w:space="0" w:color="auto"/>
        <w:bottom w:val="none" w:sz="0" w:space="0" w:color="auto"/>
        <w:right w:val="none" w:sz="0" w:space="0" w:color="auto"/>
      </w:divBdr>
    </w:div>
    <w:div w:id="694424331">
      <w:bodyDiv w:val="1"/>
      <w:marLeft w:val="0"/>
      <w:marRight w:val="0"/>
      <w:marTop w:val="0"/>
      <w:marBottom w:val="0"/>
      <w:divBdr>
        <w:top w:val="none" w:sz="0" w:space="0" w:color="auto"/>
        <w:left w:val="none" w:sz="0" w:space="0" w:color="auto"/>
        <w:bottom w:val="none" w:sz="0" w:space="0" w:color="auto"/>
        <w:right w:val="none" w:sz="0" w:space="0" w:color="auto"/>
      </w:divBdr>
    </w:div>
    <w:div w:id="882642511">
      <w:bodyDiv w:val="1"/>
      <w:marLeft w:val="0"/>
      <w:marRight w:val="0"/>
      <w:marTop w:val="0"/>
      <w:marBottom w:val="0"/>
      <w:divBdr>
        <w:top w:val="none" w:sz="0" w:space="0" w:color="auto"/>
        <w:left w:val="none" w:sz="0" w:space="0" w:color="auto"/>
        <w:bottom w:val="none" w:sz="0" w:space="0" w:color="auto"/>
        <w:right w:val="none" w:sz="0" w:space="0" w:color="auto"/>
      </w:divBdr>
    </w:div>
    <w:div w:id="895824033">
      <w:bodyDiv w:val="1"/>
      <w:marLeft w:val="0"/>
      <w:marRight w:val="0"/>
      <w:marTop w:val="0"/>
      <w:marBottom w:val="0"/>
      <w:divBdr>
        <w:top w:val="none" w:sz="0" w:space="0" w:color="auto"/>
        <w:left w:val="none" w:sz="0" w:space="0" w:color="auto"/>
        <w:bottom w:val="none" w:sz="0" w:space="0" w:color="auto"/>
        <w:right w:val="none" w:sz="0" w:space="0" w:color="auto"/>
      </w:divBdr>
    </w:div>
    <w:div w:id="898516619">
      <w:bodyDiv w:val="1"/>
      <w:marLeft w:val="0"/>
      <w:marRight w:val="0"/>
      <w:marTop w:val="0"/>
      <w:marBottom w:val="0"/>
      <w:divBdr>
        <w:top w:val="none" w:sz="0" w:space="0" w:color="auto"/>
        <w:left w:val="none" w:sz="0" w:space="0" w:color="auto"/>
        <w:bottom w:val="none" w:sz="0" w:space="0" w:color="auto"/>
        <w:right w:val="none" w:sz="0" w:space="0" w:color="auto"/>
      </w:divBdr>
    </w:div>
    <w:div w:id="1050035738">
      <w:bodyDiv w:val="1"/>
      <w:marLeft w:val="0"/>
      <w:marRight w:val="0"/>
      <w:marTop w:val="0"/>
      <w:marBottom w:val="0"/>
      <w:divBdr>
        <w:top w:val="none" w:sz="0" w:space="0" w:color="auto"/>
        <w:left w:val="none" w:sz="0" w:space="0" w:color="auto"/>
        <w:bottom w:val="none" w:sz="0" w:space="0" w:color="auto"/>
        <w:right w:val="none" w:sz="0" w:space="0" w:color="auto"/>
      </w:divBdr>
    </w:div>
    <w:div w:id="1123772718">
      <w:bodyDiv w:val="1"/>
      <w:marLeft w:val="0"/>
      <w:marRight w:val="0"/>
      <w:marTop w:val="0"/>
      <w:marBottom w:val="0"/>
      <w:divBdr>
        <w:top w:val="none" w:sz="0" w:space="0" w:color="auto"/>
        <w:left w:val="none" w:sz="0" w:space="0" w:color="auto"/>
        <w:bottom w:val="none" w:sz="0" w:space="0" w:color="auto"/>
        <w:right w:val="none" w:sz="0" w:space="0" w:color="auto"/>
      </w:divBdr>
    </w:div>
    <w:div w:id="1290235601">
      <w:bodyDiv w:val="1"/>
      <w:marLeft w:val="0"/>
      <w:marRight w:val="0"/>
      <w:marTop w:val="0"/>
      <w:marBottom w:val="0"/>
      <w:divBdr>
        <w:top w:val="none" w:sz="0" w:space="0" w:color="auto"/>
        <w:left w:val="none" w:sz="0" w:space="0" w:color="auto"/>
        <w:bottom w:val="none" w:sz="0" w:space="0" w:color="auto"/>
        <w:right w:val="none" w:sz="0" w:space="0" w:color="auto"/>
      </w:divBdr>
      <w:divsChild>
        <w:div w:id="1568343180">
          <w:marLeft w:val="0"/>
          <w:marRight w:val="0"/>
          <w:marTop w:val="0"/>
          <w:marBottom w:val="0"/>
          <w:divBdr>
            <w:top w:val="none" w:sz="0" w:space="0" w:color="auto"/>
            <w:left w:val="none" w:sz="0" w:space="0" w:color="auto"/>
            <w:bottom w:val="none" w:sz="0" w:space="0" w:color="auto"/>
            <w:right w:val="none" w:sz="0" w:space="0" w:color="auto"/>
          </w:divBdr>
          <w:divsChild>
            <w:div w:id="2427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6368">
      <w:bodyDiv w:val="1"/>
      <w:marLeft w:val="0"/>
      <w:marRight w:val="0"/>
      <w:marTop w:val="0"/>
      <w:marBottom w:val="0"/>
      <w:divBdr>
        <w:top w:val="none" w:sz="0" w:space="0" w:color="auto"/>
        <w:left w:val="none" w:sz="0" w:space="0" w:color="auto"/>
        <w:bottom w:val="none" w:sz="0" w:space="0" w:color="auto"/>
        <w:right w:val="none" w:sz="0" w:space="0" w:color="auto"/>
      </w:divBdr>
    </w:div>
    <w:div w:id="1322008764">
      <w:bodyDiv w:val="1"/>
      <w:marLeft w:val="0"/>
      <w:marRight w:val="0"/>
      <w:marTop w:val="0"/>
      <w:marBottom w:val="0"/>
      <w:divBdr>
        <w:top w:val="none" w:sz="0" w:space="0" w:color="auto"/>
        <w:left w:val="none" w:sz="0" w:space="0" w:color="auto"/>
        <w:bottom w:val="none" w:sz="0" w:space="0" w:color="auto"/>
        <w:right w:val="none" w:sz="0" w:space="0" w:color="auto"/>
      </w:divBdr>
    </w:div>
    <w:div w:id="1400596737">
      <w:bodyDiv w:val="1"/>
      <w:marLeft w:val="0"/>
      <w:marRight w:val="0"/>
      <w:marTop w:val="0"/>
      <w:marBottom w:val="0"/>
      <w:divBdr>
        <w:top w:val="none" w:sz="0" w:space="0" w:color="auto"/>
        <w:left w:val="none" w:sz="0" w:space="0" w:color="auto"/>
        <w:bottom w:val="none" w:sz="0" w:space="0" w:color="auto"/>
        <w:right w:val="none" w:sz="0" w:space="0" w:color="auto"/>
      </w:divBdr>
    </w:div>
    <w:div w:id="1568221130">
      <w:bodyDiv w:val="1"/>
      <w:marLeft w:val="0"/>
      <w:marRight w:val="0"/>
      <w:marTop w:val="0"/>
      <w:marBottom w:val="0"/>
      <w:divBdr>
        <w:top w:val="none" w:sz="0" w:space="0" w:color="auto"/>
        <w:left w:val="none" w:sz="0" w:space="0" w:color="auto"/>
        <w:bottom w:val="none" w:sz="0" w:space="0" w:color="auto"/>
        <w:right w:val="none" w:sz="0" w:space="0" w:color="auto"/>
      </w:divBdr>
    </w:div>
    <w:div w:id="1584144134">
      <w:bodyDiv w:val="1"/>
      <w:marLeft w:val="0"/>
      <w:marRight w:val="0"/>
      <w:marTop w:val="0"/>
      <w:marBottom w:val="0"/>
      <w:divBdr>
        <w:top w:val="none" w:sz="0" w:space="0" w:color="auto"/>
        <w:left w:val="none" w:sz="0" w:space="0" w:color="auto"/>
        <w:bottom w:val="none" w:sz="0" w:space="0" w:color="auto"/>
        <w:right w:val="none" w:sz="0" w:space="0" w:color="auto"/>
      </w:divBdr>
    </w:div>
    <w:div w:id="1618680171">
      <w:bodyDiv w:val="1"/>
      <w:marLeft w:val="0"/>
      <w:marRight w:val="0"/>
      <w:marTop w:val="0"/>
      <w:marBottom w:val="0"/>
      <w:divBdr>
        <w:top w:val="none" w:sz="0" w:space="0" w:color="auto"/>
        <w:left w:val="none" w:sz="0" w:space="0" w:color="auto"/>
        <w:bottom w:val="none" w:sz="0" w:space="0" w:color="auto"/>
        <w:right w:val="none" w:sz="0" w:space="0" w:color="auto"/>
      </w:divBdr>
    </w:div>
    <w:div w:id="1697851350">
      <w:bodyDiv w:val="1"/>
      <w:marLeft w:val="0"/>
      <w:marRight w:val="0"/>
      <w:marTop w:val="0"/>
      <w:marBottom w:val="0"/>
      <w:divBdr>
        <w:top w:val="none" w:sz="0" w:space="0" w:color="auto"/>
        <w:left w:val="none" w:sz="0" w:space="0" w:color="auto"/>
        <w:bottom w:val="none" w:sz="0" w:space="0" w:color="auto"/>
        <w:right w:val="none" w:sz="0" w:space="0" w:color="auto"/>
      </w:divBdr>
    </w:div>
    <w:div w:id="1749842581">
      <w:bodyDiv w:val="1"/>
      <w:marLeft w:val="0"/>
      <w:marRight w:val="0"/>
      <w:marTop w:val="0"/>
      <w:marBottom w:val="0"/>
      <w:divBdr>
        <w:top w:val="none" w:sz="0" w:space="0" w:color="auto"/>
        <w:left w:val="none" w:sz="0" w:space="0" w:color="auto"/>
        <w:bottom w:val="none" w:sz="0" w:space="0" w:color="auto"/>
        <w:right w:val="none" w:sz="0" w:space="0" w:color="auto"/>
      </w:divBdr>
    </w:div>
    <w:div w:id="1959874808">
      <w:bodyDiv w:val="1"/>
      <w:marLeft w:val="0"/>
      <w:marRight w:val="0"/>
      <w:marTop w:val="0"/>
      <w:marBottom w:val="0"/>
      <w:divBdr>
        <w:top w:val="none" w:sz="0" w:space="0" w:color="auto"/>
        <w:left w:val="none" w:sz="0" w:space="0" w:color="auto"/>
        <w:bottom w:val="none" w:sz="0" w:space="0" w:color="auto"/>
        <w:right w:val="none" w:sz="0" w:space="0" w:color="auto"/>
      </w:divBdr>
    </w:div>
    <w:div w:id="2000041837">
      <w:bodyDiv w:val="1"/>
      <w:marLeft w:val="0"/>
      <w:marRight w:val="0"/>
      <w:marTop w:val="0"/>
      <w:marBottom w:val="0"/>
      <w:divBdr>
        <w:top w:val="none" w:sz="0" w:space="0" w:color="auto"/>
        <w:left w:val="none" w:sz="0" w:space="0" w:color="auto"/>
        <w:bottom w:val="none" w:sz="0" w:space="0" w:color="auto"/>
        <w:right w:val="none" w:sz="0" w:space="0" w:color="auto"/>
      </w:divBdr>
    </w:div>
    <w:div w:id="2035884887">
      <w:bodyDiv w:val="1"/>
      <w:marLeft w:val="0"/>
      <w:marRight w:val="0"/>
      <w:marTop w:val="0"/>
      <w:marBottom w:val="0"/>
      <w:divBdr>
        <w:top w:val="none" w:sz="0" w:space="0" w:color="auto"/>
        <w:left w:val="none" w:sz="0" w:space="0" w:color="auto"/>
        <w:bottom w:val="none" w:sz="0" w:space="0" w:color="auto"/>
        <w:right w:val="none" w:sz="0" w:space="0" w:color="auto"/>
      </w:divBdr>
    </w:div>
    <w:div w:id="2041320517">
      <w:bodyDiv w:val="1"/>
      <w:marLeft w:val="0"/>
      <w:marRight w:val="0"/>
      <w:marTop w:val="0"/>
      <w:marBottom w:val="0"/>
      <w:divBdr>
        <w:top w:val="none" w:sz="0" w:space="0" w:color="auto"/>
        <w:left w:val="none" w:sz="0" w:space="0" w:color="auto"/>
        <w:bottom w:val="none" w:sz="0" w:space="0" w:color="auto"/>
        <w:right w:val="none" w:sz="0" w:space="0" w:color="auto"/>
      </w:divBdr>
    </w:div>
    <w:div w:id="205180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p.reuters.com/article/china-marineparks-idJPKCN1M607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unep-wcmc.org/en/news/study-scopes-potential-of-global-wildlife-trade-to-harbour-zoonotic-diseas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trade.cites.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Smi09</b:Tag>
    <b:SourceType>JournalArticle</b:SourceType>
    <b:Guid>{FD433649-DA02-4102-B53F-3E4F351DB4F6}</b:Guid>
    <b:Title>Reducing the Risks of the Wildlife Trade</b:Title>
    <b:JournalName>Science</b:JournalName>
    <b:Year>2009</b:Year>
    <b:Pages>594-595</b:Pages>
    <b:Volume>324</b:Volume>
    <b:Issue>5927</b:Issue>
    <b:Author>
      <b:Author>
        <b:NameList>
          <b:Person>
            <b:Last>Smith</b:Last>
            <b:Middle>F.</b:Middle>
            <b:First>Katherine</b:First>
          </b:Person>
          <b:Person>
            <b:Last>Behrens</b:Last>
            <b:First>Michael</b:First>
          </b:Person>
          <b:Person>
            <b:Last>Schloegel</b:Last>
            <b:Middle>M.</b:Middle>
            <b:First>Lisa</b:First>
          </b:Person>
          <b:Person>
            <b:Last>Marano</b:Last>
            <b:First>Nina</b:First>
          </b:Person>
          <b:Person>
            <b:Last>Burgiel</b:Last>
            <b:First>Stas</b:First>
          </b:Person>
          <b:Person>
            <b:Last>Daszak</b:Last>
            <b:First>Peter</b:First>
          </b:Person>
        </b:NameList>
      </b:Author>
    </b:Author>
    <b:LCID>en-US</b:LCID>
    <b:RefOrder>1</b:RefOrder>
  </b:Source>
  <b:Source>
    <b:Tag>Kar05</b:Tag>
    <b:SourceType>JournalArticle</b:SourceType>
    <b:Guid>{198BB68E-F71E-49DE-95C9-DA25C8565D50}</b:Guid>
    <b:LCID>en-US</b:LCID>
    <b:Title>Wildlife Trade and Global Disease Emergence</b:Title>
    <b:JournalName>Emerging Infectious Disease</b:JournalName>
    <b:Year>2005</b:Year>
    <b:Pages>1000-1002</b:Pages>
    <b:Volume>11</b:Volume>
    <b:Issue>7</b:Issue>
    <b:Author>
      <b:Author>
        <b:NameList>
          <b:Person>
            <b:Last>Karesh</b:Last>
            <b:First>William B.</b:First>
          </b:Person>
          <b:Person>
            <b:Last>Cook</b:Last>
            <b:First>Robert A.</b:First>
          </b:Person>
          <b:Person>
            <b:Last>Bennett</b:Last>
            <b:First>Elizabeth L.</b:First>
          </b:Person>
          <b:Person>
            <b:Last>Newcomb</b:Last>
            <b:First>James</b:First>
          </b:Person>
        </b:NameList>
      </b:Author>
    </b:Author>
    <b:RefOrder>2</b:RefOrder>
  </b:Source>
  <b:Source>
    <b:Tag>Men20</b:Tag>
    <b:SourceType>JournalArticle</b:SourceType>
    <b:Guid>{680245B1-F069-43C0-B04F-8AE60BB8FDB4}</b:Guid>
    <b:LCID>en-US</b:LCID>
    <b:Title>Zoonotic Parasites of Reptiles: A Crawling Threat</b:Title>
    <b:JournalName>Trends in Parasitology</b:JournalName>
    <b:Year>2020</b:Year>
    <b:Pages>677-687</b:Pages>
    <b:DOI>https://doi.org/10.1016/j.pt.2020.04.014</b:DOI>
    <b:Author>
      <b:Author>
        <b:NameList>
          <b:Person>
            <b:Last>Mendoza-Roldan</b:Last>
            <b:First>Jairo A</b:First>
          </b:Person>
          <b:Person>
            <b:Last>Modry</b:Last>
            <b:First>David</b:First>
          </b:Person>
          <b:Person>
            <b:Last>Otranto</b:Last>
            <b:First>Domenico</b:First>
          </b:Person>
        </b:NameList>
      </b:Author>
    </b:Author>
    <b:RefOrder>3</b:RefOrder>
  </b:Source>
</b:Sources>
</file>

<file path=customXml/itemProps1.xml><?xml version="1.0" encoding="utf-8"?>
<ds:datastoreItem xmlns:ds="http://schemas.openxmlformats.org/officeDocument/2006/customXml" ds:itemID="{82DD1440-3144-4D75-96B1-003389A4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1838</Words>
  <Characters>10477</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Masanori_Matsuura</dc:creator>
  <cp:keywords/>
  <dc:description/>
  <cp:lastModifiedBy>正典 松浦</cp:lastModifiedBy>
  <cp:revision>78</cp:revision>
  <cp:lastPrinted>2023-12-12T04:52:00Z</cp:lastPrinted>
  <dcterms:created xsi:type="dcterms:W3CDTF">2023-12-12T11:43:00Z</dcterms:created>
  <dcterms:modified xsi:type="dcterms:W3CDTF">2023-12-12T12:06:00Z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id="HXQJ2BnR"/&gt;&lt;style id="http://www.zotero.org/styles/apa" locale="ja-JP"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